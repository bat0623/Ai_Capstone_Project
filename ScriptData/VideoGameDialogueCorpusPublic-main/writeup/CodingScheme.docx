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CFC3" w14:textId="40522B51" w:rsidR="3C676533" w:rsidRDefault="45C85220" w:rsidP="4F9D3FFC">
      <w:pPr>
        <w:rPr>
          <w:b/>
          <w:bCs/>
        </w:rPr>
      </w:pPr>
      <w:r w:rsidRPr="2C95863C">
        <w:rPr>
          <w:b/>
          <w:bCs/>
        </w:rPr>
        <w:t>How to code gender in the Video Game Dialogue Corpus</w:t>
      </w:r>
    </w:p>
    <w:p w14:paraId="40489523" w14:textId="1D136602" w:rsidR="3FE9D964" w:rsidRDefault="3FE9D964" w:rsidP="2C95863C">
      <w:r>
        <w:t xml:space="preserve">The procedure is explained in </w:t>
      </w:r>
      <w:hyperlink r:id="rId10">
        <w:r w:rsidRPr="2C95863C">
          <w:rPr>
            <w:rStyle w:val="Hyperlink"/>
          </w:rPr>
          <w:t>this video</w:t>
        </w:r>
      </w:hyperlink>
      <w:r>
        <w:t>. But briefly:</w:t>
      </w:r>
    </w:p>
    <w:p w14:paraId="2A2CA06E" w14:textId="610D941A" w:rsidR="716190CB" w:rsidRDefault="716190CB" w:rsidP="3C676533">
      <w:pPr>
        <w:pStyle w:val="ListParagraph"/>
        <w:numPr>
          <w:ilvl w:val="0"/>
          <w:numId w:val="9"/>
        </w:numPr>
        <w:rPr>
          <w:rFonts w:eastAsiaTheme="minorEastAsia"/>
        </w:rPr>
      </w:pPr>
      <w:r>
        <w:t xml:space="preserve">Go to the </w:t>
      </w:r>
      <w:r w:rsidR="00B1381A">
        <w:t xml:space="preserve">corpus </w:t>
      </w:r>
      <w:proofErr w:type="spellStart"/>
      <w:r>
        <w:t>github</w:t>
      </w:r>
      <w:proofErr w:type="spellEnd"/>
      <w:r>
        <w:t xml:space="preserve"> page: </w:t>
      </w:r>
      <w:hyperlink r:id="rId11">
        <w:r w:rsidRPr="3C676533">
          <w:rPr>
            <w:rStyle w:val="Hyperlink"/>
          </w:rPr>
          <w:t>https://github.com/seannyD/VideoGameDialogueCorpus</w:t>
        </w:r>
      </w:hyperlink>
      <w:r>
        <w:t xml:space="preserve"> </w:t>
      </w:r>
    </w:p>
    <w:p w14:paraId="654CFD43" w14:textId="07381061" w:rsidR="716190CB" w:rsidRDefault="716190CB" w:rsidP="3C676533">
      <w:pPr>
        <w:pStyle w:val="ListParagraph"/>
        <w:numPr>
          <w:ilvl w:val="0"/>
          <w:numId w:val="9"/>
        </w:numPr>
        <w:rPr>
          <w:rFonts w:eastAsiaTheme="minorEastAsia"/>
        </w:rPr>
      </w:pPr>
      <w:r>
        <w:t>Open the “data” folder.</w:t>
      </w:r>
    </w:p>
    <w:p w14:paraId="4A97AF49" w14:textId="541A3175" w:rsidR="716190CB" w:rsidRDefault="716190CB" w:rsidP="3C676533">
      <w:pPr>
        <w:pStyle w:val="ListParagraph"/>
        <w:numPr>
          <w:ilvl w:val="0"/>
          <w:numId w:val="9"/>
        </w:numPr>
        <w:rPr>
          <w:rFonts w:eastAsiaTheme="minorEastAsia"/>
        </w:rPr>
      </w:pPr>
      <w:r>
        <w:t>Find the folder for the game you want to code.</w:t>
      </w:r>
    </w:p>
    <w:p w14:paraId="619166A8" w14:textId="6A415193" w:rsidR="716190CB" w:rsidRDefault="716190CB" w:rsidP="3C676533">
      <w:r>
        <w:t>You’ll see various files that might help:</w:t>
      </w:r>
    </w:p>
    <w:p w14:paraId="41947DB6" w14:textId="4876E0AD" w:rsidR="716190CB" w:rsidRDefault="716190CB" w:rsidP="3C676533">
      <w:pPr>
        <w:pStyle w:val="ListParagraph"/>
        <w:numPr>
          <w:ilvl w:val="0"/>
          <w:numId w:val="11"/>
        </w:numPr>
        <w:rPr>
          <w:rFonts w:eastAsiaTheme="minorEastAsia"/>
        </w:rPr>
      </w:pPr>
      <w:proofErr w:type="spellStart"/>
      <w:proofErr w:type="gramStart"/>
      <w:r>
        <w:t>meta.json</w:t>
      </w:r>
      <w:proofErr w:type="spellEnd"/>
      <w:proofErr w:type="gramEnd"/>
      <w:r>
        <w:t>: Meta data about the game, source, parser, and character groups.</w:t>
      </w:r>
    </w:p>
    <w:p w14:paraId="4F327AAC" w14:textId="036C4E73" w:rsidR="716190CB" w:rsidRDefault="716190CB" w:rsidP="3C676533">
      <w:pPr>
        <w:pStyle w:val="ListParagraph"/>
        <w:numPr>
          <w:ilvl w:val="0"/>
          <w:numId w:val="11"/>
        </w:numPr>
        <w:rPr>
          <w:rFonts w:eastAsiaTheme="minorEastAsia"/>
        </w:rPr>
      </w:pPr>
      <w:proofErr w:type="spellStart"/>
      <w:proofErr w:type="gramStart"/>
      <w:r>
        <w:t>data.json</w:t>
      </w:r>
      <w:proofErr w:type="spellEnd"/>
      <w:proofErr w:type="gramEnd"/>
      <w:r>
        <w:t>: The dialogue data, created by the parsing program.</w:t>
      </w:r>
    </w:p>
    <w:p w14:paraId="4E478E00" w14:textId="14E1146A" w:rsidR="716190CB" w:rsidRDefault="716190CB" w:rsidP="3C676533">
      <w:pPr>
        <w:pStyle w:val="ListParagraph"/>
        <w:numPr>
          <w:ilvl w:val="0"/>
          <w:numId w:val="11"/>
        </w:numPr>
        <w:rPr>
          <w:rFonts w:eastAsiaTheme="minorEastAsia"/>
        </w:rPr>
      </w:pPr>
      <w:r>
        <w:t>characters.txt: A simple list of all unique characters, created by the parsing program.</w:t>
      </w:r>
    </w:p>
    <w:p w14:paraId="07707A62" w14:textId="4DEC2D80" w:rsidR="716190CB" w:rsidRDefault="716190CB" w:rsidP="3C676533">
      <w:pPr>
        <w:pStyle w:val="ListParagraph"/>
        <w:numPr>
          <w:ilvl w:val="0"/>
          <w:numId w:val="11"/>
        </w:numPr>
        <w:rPr>
          <w:rFonts w:eastAsiaTheme="minorEastAsia"/>
        </w:rPr>
      </w:pPr>
      <w:r>
        <w:t>stats.csv: Basic stats for the game as a whole and each group in the metadata.</w:t>
      </w:r>
    </w:p>
    <w:p w14:paraId="3EFFBD3D" w14:textId="6A905FA2" w:rsidR="2F701B2C" w:rsidRDefault="716190CB" w:rsidP="2F701B2C">
      <w:r>
        <w:t xml:space="preserve">To edit the </w:t>
      </w:r>
      <w:proofErr w:type="spellStart"/>
      <w:r>
        <w:t>meta.json</w:t>
      </w:r>
      <w:proofErr w:type="spellEnd"/>
      <w:r>
        <w:t xml:space="preserve"> file:</w:t>
      </w:r>
    </w:p>
    <w:p w14:paraId="04A258F2" w14:textId="5E290ACF" w:rsidR="2F701B2C" w:rsidRDefault="716190CB" w:rsidP="3C676533">
      <w:pPr>
        <w:pStyle w:val="ListParagraph"/>
        <w:numPr>
          <w:ilvl w:val="0"/>
          <w:numId w:val="10"/>
        </w:numPr>
        <w:rPr>
          <w:rFonts w:eastAsiaTheme="minorEastAsia"/>
        </w:rPr>
      </w:pPr>
      <w:r>
        <w:t xml:space="preserve">Click on </w:t>
      </w:r>
      <w:proofErr w:type="spellStart"/>
      <w:proofErr w:type="gramStart"/>
      <w:r>
        <w:t>meta.json</w:t>
      </w:r>
      <w:proofErr w:type="spellEnd"/>
      <w:proofErr w:type="gramEnd"/>
      <w:r>
        <w:t xml:space="preserve"> to see the contents</w:t>
      </w:r>
    </w:p>
    <w:p w14:paraId="055568C4" w14:textId="69388617" w:rsidR="2F701B2C" w:rsidRDefault="716190CB" w:rsidP="3C676533">
      <w:pPr>
        <w:pStyle w:val="ListParagraph"/>
        <w:numPr>
          <w:ilvl w:val="0"/>
          <w:numId w:val="10"/>
        </w:numPr>
        <w:rPr>
          <w:rFonts w:eastAsiaTheme="minorEastAsia"/>
        </w:rPr>
      </w:pPr>
      <w:r>
        <w:t>Click the ‘pencil’ icon in the top right.</w:t>
      </w:r>
    </w:p>
    <w:p w14:paraId="2CFF81E1" w14:textId="69E371A3" w:rsidR="2F701B2C" w:rsidRDefault="716190CB" w:rsidP="3C676533">
      <w:pPr>
        <w:pStyle w:val="ListParagraph"/>
        <w:numPr>
          <w:ilvl w:val="0"/>
          <w:numId w:val="10"/>
        </w:numPr>
        <w:rPr>
          <w:rFonts w:eastAsiaTheme="minorEastAsia"/>
        </w:rPr>
      </w:pPr>
      <w:r>
        <w:t>Make changes to the file (you might want to copy and paste this to a file on your computer so you can work on it offline)</w:t>
      </w:r>
    </w:p>
    <w:p w14:paraId="1C42078A" w14:textId="3D9BCCC6" w:rsidR="2F701B2C" w:rsidRDefault="716190CB" w:rsidP="3C676533">
      <w:pPr>
        <w:pStyle w:val="ListParagraph"/>
        <w:numPr>
          <w:ilvl w:val="0"/>
          <w:numId w:val="10"/>
        </w:numPr>
        <w:rPr>
          <w:rFonts w:eastAsiaTheme="minorEastAsia"/>
        </w:rPr>
      </w:pPr>
      <w:r>
        <w:t>Scroll to the bottom where it says “Commit changes”</w:t>
      </w:r>
    </w:p>
    <w:p w14:paraId="1E0864B1" w14:textId="461953EA" w:rsidR="2F701B2C" w:rsidRDefault="716190CB" w:rsidP="3C676533">
      <w:pPr>
        <w:pStyle w:val="ListParagraph"/>
        <w:numPr>
          <w:ilvl w:val="0"/>
          <w:numId w:val="10"/>
        </w:numPr>
        <w:rPr>
          <w:rFonts w:eastAsiaTheme="minorEastAsia"/>
        </w:rPr>
      </w:pPr>
      <w:r>
        <w:t>Write a short description of what you changed (and optionally an explanation in the larger text box)</w:t>
      </w:r>
    </w:p>
    <w:p w14:paraId="0FD0ECCD" w14:textId="0A5D6642" w:rsidR="2F701B2C" w:rsidRDefault="716190CB" w:rsidP="3C676533">
      <w:pPr>
        <w:pStyle w:val="ListParagraph"/>
        <w:numPr>
          <w:ilvl w:val="0"/>
          <w:numId w:val="10"/>
        </w:numPr>
        <w:rPr>
          <w:rFonts w:eastAsiaTheme="minorEastAsia"/>
        </w:rPr>
      </w:pPr>
      <w:proofErr w:type="gramStart"/>
      <w:r>
        <w:t>Choose  “</w:t>
      </w:r>
      <w:proofErr w:type="gramEnd"/>
      <w:r>
        <w:t>Create a new branch”</w:t>
      </w:r>
    </w:p>
    <w:p w14:paraId="0DA3801E" w14:textId="18C76CB3" w:rsidR="2F701B2C" w:rsidRDefault="716190CB" w:rsidP="3C676533">
      <w:pPr>
        <w:pStyle w:val="ListParagraph"/>
        <w:numPr>
          <w:ilvl w:val="0"/>
          <w:numId w:val="10"/>
        </w:numPr>
        <w:rPr>
          <w:rFonts w:eastAsiaTheme="minorEastAsia"/>
        </w:rPr>
      </w:pPr>
      <w:r>
        <w:t>Click “Commit changes”</w:t>
      </w:r>
    </w:p>
    <w:p w14:paraId="3F79F6D2" w14:textId="66AFD4AD" w:rsidR="2F701B2C" w:rsidRDefault="716190CB" w:rsidP="2F701B2C">
      <w:r>
        <w:t>These will be reviewed by me and integrated into the corpus as soon as possible.</w:t>
      </w:r>
    </w:p>
    <w:p w14:paraId="7669C17B" w14:textId="3B34A913" w:rsidR="2F701B2C" w:rsidRDefault="2479EC32" w:rsidP="2F701B2C">
      <w:r>
        <w:t>JSON format for the “</w:t>
      </w:r>
      <w:proofErr w:type="spellStart"/>
      <w:r>
        <w:t>characterGroups</w:t>
      </w:r>
      <w:proofErr w:type="spellEnd"/>
      <w:r w:rsidR="11B3C6B8">
        <w:t>”</w:t>
      </w:r>
      <w:r>
        <w:t xml:space="preserve"> section</w:t>
      </w:r>
      <w:r w:rsidR="11B3C6B8">
        <w:t xml:space="preserve"> of the </w:t>
      </w:r>
      <w:proofErr w:type="spellStart"/>
      <w:r w:rsidR="11B3C6B8">
        <w:t>meta.json</w:t>
      </w:r>
      <w:proofErr w:type="spellEnd"/>
      <w:r w:rsidR="11B3C6B8">
        <w:t xml:space="preserve"> file:</w:t>
      </w:r>
    </w:p>
    <w:p w14:paraId="3C44E38F" w14:textId="272B0278" w:rsidR="2F701B2C" w:rsidRDefault="047B85E3" w:rsidP="2F701B2C">
      <w:r>
        <w:rPr>
          <w:noProof/>
          <w:color w:val="2B579A"/>
          <w:shd w:val="clear" w:color="auto" w:fill="E6E6E6"/>
        </w:rPr>
        <w:drawing>
          <wp:inline distT="0" distB="0" distL="0" distR="0" wp14:anchorId="44E9E313" wp14:editId="56399B4F">
            <wp:extent cx="5724524" cy="3267075"/>
            <wp:effectExtent l="0" t="0" r="0" b="0"/>
            <wp:docPr id="1244870723" name="Picture 124487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3267075"/>
                    </a:xfrm>
                    <a:prstGeom prst="rect">
                      <a:avLst/>
                    </a:prstGeom>
                  </pic:spPr>
                </pic:pic>
              </a:graphicData>
            </a:graphic>
          </wp:inline>
        </w:drawing>
      </w:r>
    </w:p>
    <w:p w14:paraId="6A4588E6" w14:textId="2EB0A6A3" w:rsidR="757C559F" w:rsidRDefault="757C559F" w:rsidP="4F9D3FFC">
      <w:r>
        <w:t xml:space="preserve">The python scripts calculate the stats for each group. You can add any character groups that you want stats for, </w:t>
      </w:r>
      <w:proofErr w:type="gramStart"/>
      <w:r>
        <w:t>e.g.</w:t>
      </w:r>
      <w:proofErr w:type="gramEnd"/>
      <w:r>
        <w:t xml:space="preserve"> playable characters, characters from specific ages or bac</w:t>
      </w:r>
      <w:r w:rsidR="45599EED">
        <w:t>kgrounds, or individuals.</w:t>
      </w:r>
    </w:p>
    <w:p w14:paraId="2DBB78BF" w14:textId="4F81E49E" w:rsidR="4F9D3FFC" w:rsidRDefault="4F9D3FFC">
      <w:r>
        <w:lastRenderedPageBreak/>
        <w:br w:type="page"/>
      </w:r>
    </w:p>
    <w:p w14:paraId="13A2939B" w14:textId="733674EB" w:rsidR="707F6C65" w:rsidRDefault="707F6C65" w:rsidP="4F9D3FFC">
      <w:pPr>
        <w:rPr>
          <w:b/>
          <w:bCs/>
        </w:rPr>
      </w:pPr>
      <w:r w:rsidRPr="4F9D3FFC">
        <w:rPr>
          <w:b/>
          <w:bCs/>
        </w:rPr>
        <w:lastRenderedPageBreak/>
        <w:t>Aliases</w:t>
      </w:r>
    </w:p>
    <w:p w14:paraId="68C2458C" w14:textId="4F4D89E5" w:rsidR="707F6C65" w:rsidRDefault="707F6C65" w:rsidP="4F9D3FFC">
      <w:r>
        <w:t xml:space="preserve">Sometimes, a character has multiple names in the script. This </w:t>
      </w:r>
      <w:r w:rsidR="422D7048">
        <w:t xml:space="preserve">can </w:t>
      </w:r>
      <w:r>
        <w:t>happen if:</w:t>
      </w:r>
    </w:p>
    <w:p w14:paraId="24CA2FF8" w14:textId="77E02BFB" w:rsidR="707F6C65" w:rsidRDefault="707F6C65" w:rsidP="4F9D3FFC">
      <w:pPr>
        <w:pStyle w:val="ListParagraph"/>
        <w:numPr>
          <w:ilvl w:val="0"/>
          <w:numId w:val="5"/>
        </w:numPr>
        <w:rPr>
          <w:rFonts w:eastAsiaTheme="minorEastAsia"/>
        </w:rPr>
      </w:pPr>
      <w:r>
        <w:t>The character is disguised as another character (</w:t>
      </w:r>
      <w:proofErr w:type="gramStart"/>
      <w:r>
        <w:t>e.g.</w:t>
      </w:r>
      <w:proofErr w:type="gramEnd"/>
      <w:r>
        <w:t xml:space="preserve"> Prince Edgar is transformed into King </w:t>
      </w:r>
      <w:proofErr w:type="spellStart"/>
      <w:r>
        <w:t>Otar</w:t>
      </w:r>
      <w:proofErr w:type="spellEnd"/>
      <w:r>
        <w:t xml:space="preserve"> in</w:t>
      </w:r>
      <w:r w:rsidR="1CF1C251">
        <w:t xml:space="preserve"> King’s Quest VII).</w:t>
      </w:r>
    </w:p>
    <w:p w14:paraId="2C7F4901" w14:textId="3A372600" w:rsidR="1CF1C251" w:rsidRDefault="1CF1C251" w:rsidP="4F9D3FFC">
      <w:pPr>
        <w:pStyle w:val="ListParagraph"/>
        <w:numPr>
          <w:ilvl w:val="0"/>
          <w:numId w:val="5"/>
        </w:numPr>
        <w:rPr>
          <w:rFonts w:eastAsiaTheme="minorEastAsia"/>
        </w:rPr>
      </w:pPr>
      <w:r>
        <w:t>The character speaks before revealing their name (</w:t>
      </w:r>
      <w:proofErr w:type="gramStart"/>
      <w:r>
        <w:t>e.g.</w:t>
      </w:r>
      <w:proofErr w:type="gramEnd"/>
      <w:r>
        <w:t xml:space="preserve"> </w:t>
      </w:r>
      <w:proofErr w:type="spellStart"/>
      <w:r>
        <w:t>Aerith</w:t>
      </w:r>
      <w:proofErr w:type="spellEnd"/>
      <w:r>
        <w:t xml:space="preserve"> in Final Fantasy VII)</w:t>
      </w:r>
    </w:p>
    <w:p w14:paraId="19DAFE07" w14:textId="3DD061C0" w:rsidR="1CF1C251" w:rsidRDefault="1CF1C251" w:rsidP="4F9D3FFC">
      <w:pPr>
        <w:pStyle w:val="ListParagraph"/>
        <w:numPr>
          <w:ilvl w:val="0"/>
          <w:numId w:val="5"/>
        </w:numPr>
        <w:rPr>
          <w:rFonts w:eastAsiaTheme="minorEastAsia"/>
        </w:rPr>
      </w:pPr>
      <w:r>
        <w:t>The name is shortened (</w:t>
      </w:r>
      <w:proofErr w:type="gramStart"/>
      <w:r>
        <w:t>e.g.</w:t>
      </w:r>
      <w:proofErr w:type="gramEnd"/>
      <w:r>
        <w:t xml:space="preserve"> “Red” instead of “Red </w:t>
      </w:r>
      <w:r w:rsidR="2E98EF17">
        <w:t>XIII” in Final Fantasy VII)</w:t>
      </w:r>
    </w:p>
    <w:p w14:paraId="469CDE0E" w14:textId="7C174E43" w:rsidR="1CF1C251" w:rsidRDefault="1CF1C251" w:rsidP="4F9D3FFC">
      <w:pPr>
        <w:pStyle w:val="ListParagraph"/>
        <w:numPr>
          <w:ilvl w:val="0"/>
          <w:numId w:val="5"/>
        </w:numPr>
        <w:rPr>
          <w:rFonts w:eastAsiaTheme="minorEastAsia"/>
        </w:rPr>
      </w:pPr>
      <w:r>
        <w:t>There are stage directions in the name (</w:t>
      </w:r>
      <w:proofErr w:type="gramStart"/>
      <w:r>
        <w:t>e.g.</w:t>
      </w:r>
      <w:proofErr w:type="gramEnd"/>
      <w:r>
        <w:t xml:space="preserve"> "Cara [to Mid]" in Final Fantasy V)</w:t>
      </w:r>
    </w:p>
    <w:p w14:paraId="7CD66303" w14:textId="5F93A967" w:rsidR="398DA60B" w:rsidRDefault="398DA60B" w:rsidP="4F9D3FFC">
      <w:pPr>
        <w:pStyle w:val="ListParagraph"/>
        <w:numPr>
          <w:ilvl w:val="0"/>
          <w:numId w:val="5"/>
        </w:numPr>
      </w:pPr>
      <w:r>
        <w:t>There is variation in upper case/lower case letters (</w:t>
      </w:r>
      <w:proofErr w:type="gramStart"/>
      <w:r>
        <w:t>e.g.</w:t>
      </w:r>
      <w:proofErr w:type="gramEnd"/>
      <w:r>
        <w:t xml:space="preserve"> “</w:t>
      </w:r>
      <w:proofErr w:type="spellStart"/>
      <w:r>
        <w:t>Shinra</w:t>
      </w:r>
      <w:proofErr w:type="spellEnd"/>
      <w:r>
        <w:t xml:space="preserve"> manager” and “</w:t>
      </w:r>
      <w:proofErr w:type="spellStart"/>
      <w:r>
        <w:t>Shinra</w:t>
      </w:r>
      <w:proofErr w:type="spellEnd"/>
      <w:r>
        <w:t xml:space="preserve"> Manager”).</w:t>
      </w:r>
    </w:p>
    <w:p w14:paraId="7E2F48BE" w14:textId="339D126A" w:rsidR="1CF1C251" w:rsidRDefault="1CF1C251" w:rsidP="4F9D3FFC">
      <w:pPr>
        <w:pStyle w:val="ListParagraph"/>
        <w:numPr>
          <w:ilvl w:val="0"/>
          <w:numId w:val="5"/>
        </w:numPr>
        <w:rPr>
          <w:rFonts w:eastAsiaTheme="minorEastAsia"/>
        </w:rPr>
      </w:pPr>
      <w:r>
        <w:t>There is a typo in the script.</w:t>
      </w:r>
    </w:p>
    <w:p w14:paraId="72F2B342" w14:textId="034502EA" w:rsidR="071602A2" w:rsidRDefault="071602A2" w:rsidP="4F9D3FFC">
      <w:r>
        <w:t>Th</w:t>
      </w:r>
      <w:r w:rsidR="2F601134">
        <w:t>ese issues</w:t>
      </w:r>
      <w:r>
        <w:t xml:space="preserve"> can be fixed by adding</w:t>
      </w:r>
      <w:r w:rsidR="12961C16">
        <w:t xml:space="preserve"> alias</w:t>
      </w:r>
      <w:r>
        <w:t xml:space="preserve"> information to the metadata</w:t>
      </w:r>
      <w:r w:rsidR="5A30191F">
        <w:t>. This is placed after the “</w:t>
      </w:r>
      <w:proofErr w:type="spellStart"/>
      <w:r w:rsidR="5A30191F">
        <w:t>characterGroups</w:t>
      </w:r>
      <w:proofErr w:type="spellEnd"/>
      <w:r w:rsidR="5A30191F">
        <w:t>”</w:t>
      </w:r>
      <w:r w:rsidR="340C360A">
        <w:t>. It includes a list of ‘wrong’ names and what they should be co</w:t>
      </w:r>
      <w:r w:rsidR="59CC6AC8">
        <w:t>rrec</w:t>
      </w:r>
      <w:r w:rsidR="340C360A">
        <w:t>ted to.</w:t>
      </w:r>
      <w:r w:rsidR="0D9E36EA">
        <w:t xml:space="preserve"> </w:t>
      </w:r>
      <w:proofErr w:type="gramStart"/>
      <w:r w:rsidR="0D9E36EA">
        <w:t>E.g.</w:t>
      </w:r>
      <w:proofErr w:type="gramEnd"/>
      <w:r w:rsidR="0D9E36EA">
        <w:t xml:space="preserve"> below all instances of “Flower girl” are converted to “</w:t>
      </w:r>
      <w:proofErr w:type="spellStart"/>
      <w:r w:rsidR="0D9E36EA">
        <w:t>Aerith</w:t>
      </w:r>
      <w:proofErr w:type="spellEnd"/>
      <w:r w:rsidR="0D9E36EA">
        <w:t>”.</w:t>
      </w:r>
    </w:p>
    <w:p w14:paraId="3B052F52" w14:textId="5ABEC546" w:rsidR="0D1B5020" w:rsidRDefault="0D1B5020" w:rsidP="4F9D3FFC">
      <w:r>
        <w:rPr>
          <w:noProof/>
          <w:color w:val="2B579A"/>
          <w:shd w:val="clear" w:color="auto" w:fill="E6E6E6"/>
        </w:rPr>
        <w:drawing>
          <wp:inline distT="0" distB="0" distL="0" distR="0" wp14:anchorId="15564455" wp14:editId="32B4F405">
            <wp:extent cx="4274310" cy="1685544"/>
            <wp:effectExtent l="0" t="0" r="0" b="0"/>
            <wp:docPr id="1680195795" name="Picture 168019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74310" cy="1685544"/>
                    </a:xfrm>
                    <a:prstGeom prst="rect">
                      <a:avLst/>
                    </a:prstGeom>
                  </pic:spPr>
                </pic:pic>
              </a:graphicData>
            </a:graphic>
          </wp:inline>
        </w:drawing>
      </w:r>
    </w:p>
    <w:p w14:paraId="27EE38E6" w14:textId="19FA22DF" w:rsidR="2A187CC0" w:rsidRDefault="2A187CC0" w:rsidP="4F9D3FFC">
      <w:r>
        <w:t xml:space="preserve">These changes apply </w:t>
      </w:r>
      <w:r w:rsidR="27B9C318">
        <w:t>dur</w:t>
      </w:r>
      <w:r>
        <w:t>ing</w:t>
      </w:r>
      <w:r w:rsidR="27B9C318">
        <w:t xml:space="preserve"> parsing, so the incorrect names won’t appear in the script</w:t>
      </w:r>
      <w:r>
        <w:t xml:space="preserve">. </w:t>
      </w:r>
      <w:r w:rsidR="079C0D7D">
        <w:t>Therefore, w</w:t>
      </w:r>
      <w:r w:rsidR="161296F1">
        <w:t xml:space="preserve">hen including </w:t>
      </w:r>
      <w:r w:rsidR="1C1A8063">
        <w:t>ali</w:t>
      </w:r>
      <w:r w:rsidR="12712902">
        <w:t>a</w:t>
      </w:r>
      <w:r w:rsidR="1C1A8063">
        <w:t>ses, the names in the “</w:t>
      </w:r>
      <w:proofErr w:type="spellStart"/>
      <w:r w:rsidR="1C1A8063">
        <w:t>characterGroups</w:t>
      </w:r>
      <w:proofErr w:type="spellEnd"/>
      <w:r w:rsidR="1C1A8063">
        <w:t xml:space="preserve">” list should reflect the </w:t>
      </w:r>
      <w:r w:rsidR="1C1A8063" w:rsidRPr="4F9D3FFC">
        <w:rPr>
          <w:b/>
          <w:bCs/>
        </w:rPr>
        <w:t>corrected</w:t>
      </w:r>
      <w:r w:rsidR="1C1A8063">
        <w:t xml:space="preserve"> </w:t>
      </w:r>
      <w:r w:rsidR="48E6E82A">
        <w:t>name, not the original name.</w:t>
      </w:r>
    </w:p>
    <w:p w14:paraId="3768D4E2" w14:textId="0284B742" w:rsidR="3C676533" w:rsidRDefault="3C676533" w:rsidP="3C676533"/>
    <w:p w14:paraId="3AF12CAF" w14:textId="281A9AEA" w:rsidR="4F9D3FFC" w:rsidRDefault="4F9D3FFC">
      <w:r>
        <w:br w:type="page"/>
      </w:r>
    </w:p>
    <w:p w14:paraId="509BF493" w14:textId="4B5D7BD6" w:rsidR="716190CB" w:rsidRDefault="44F33DB0" w:rsidP="3C676533">
      <w:pPr>
        <w:rPr>
          <w:b/>
          <w:bCs/>
        </w:rPr>
      </w:pPr>
      <w:r w:rsidRPr="4F9D3FFC">
        <w:rPr>
          <w:b/>
          <w:bCs/>
        </w:rPr>
        <w:lastRenderedPageBreak/>
        <w:t>Gender c</w:t>
      </w:r>
      <w:r w:rsidR="716190CB" w:rsidRPr="4F9D3FFC">
        <w:rPr>
          <w:b/>
          <w:bCs/>
        </w:rPr>
        <w:t>oding scheme</w:t>
      </w:r>
    </w:p>
    <w:p w14:paraId="2BE317D6" w14:textId="324956D4" w:rsidR="41511603" w:rsidRDefault="41511603" w:rsidP="4F9D3FFC">
      <w:r>
        <w:t>Raise an issue on GitHub if there are errors in the character name, or uncertainties about the gender of a specific character. Then the group can comment.</w:t>
      </w:r>
    </w:p>
    <w:p w14:paraId="03C8D3ED" w14:textId="31EDDF8C" w:rsidR="585C750B" w:rsidRDefault="585C750B" w:rsidP="4F9D3FFC">
      <w:del w:id="0" w:author="Steph Rennick" w:date="2021-04-01T14:12:00Z">
        <w:r w:rsidDel="585C750B">
          <w:delText>Try to c</w:delText>
        </w:r>
      </w:del>
      <w:ins w:id="1" w:author="Steph Rennick" w:date="2021-04-01T14:12:00Z">
        <w:r w:rsidR="05218852">
          <w:t>C</w:t>
        </w:r>
      </w:ins>
      <w:r>
        <w:t>ode all characters that have speaking parts in the script</w:t>
      </w:r>
      <w:r w:rsidR="006BF43D">
        <w:t xml:space="preserve"> that’s included in the corpus</w:t>
      </w:r>
      <w:r w:rsidR="6949FB80">
        <w:t xml:space="preserve"> (</w:t>
      </w:r>
      <w:proofErr w:type="spellStart"/>
      <w:proofErr w:type="gramStart"/>
      <w:r w:rsidR="6949FB80">
        <w:t>data.json</w:t>
      </w:r>
      <w:proofErr w:type="spellEnd"/>
      <w:proofErr w:type="gramEnd"/>
      <w:r w:rsidR="6949FB80">
        <w:t>)</w:t>
      </w:r>
      <w:r>
        <w:t xml:space="preserve">. </w:t>
      </w:r>
      <w:r w:rsidR="53E98E39">
        <w:t xml:space="preserve">This might be fewer than the total number of characters in the game. </w:t>
      </w:r>
      <w:r>
        <w:t>The file “characters.txt” has an automatically generated list of all unique names</w:t>
      </w:r>
      <w:r w:rsidR="23EB6CAE">
        <w:t xml:space="preserve"> in the script</w:t>
      </w:r>
      <w:r>
        <w:t xml:space="preserve">. </w:t>
      </w:r>
    </w:p>
    <w:p w14:paraId="744EE451" w14:textId="20550B78" w:rsidR="59400733" w:rsidRDefault="59400733" w:rsidP="4F9D3FFC">
      <w:pPr>
        <w:rPr>
          <w:del w:id="2" w:author="Steph Rennick" w:date="2021-04-01T14:12:00Z"/>
        </w:rPr>
      </w:pPr>
      <w:del w:id="3" w:author="Steph Rennick" w:date="2021-04-01T14:12:00Z">
        <w:r w:rsidDel="59400733">
          <w:delText xml:space="preserve">Characters should only be </w:delText>
        </w:r>
        <w:r w:rsidDel="15849E12">
          <w:delText>assigned to a specific gender group</w:delText>
        </w:r>
        <w:r w:rsidDel="59400733">
          <w:delText xml:space="preserve"> if they have a </w:delText>
        </w:r>
        <w:commentRangeStart w:id="4"/>
        <w:r w:rsidDel="59400733">
          <w:delText>specific name</w:delText>
        </w:r>
        <w:r w:rsidDel="76B7B921">
          <w:delText xml:space="preserve"> that the game characters could use to refer specifically to them</w:delText>
        </w:r>
        <w:r w:rsidDel="59400733">
          <w:delText xml:space="preserve">. </w:delText>
        </w:r>
      </w:del>
      <w:commentRangeEnd w:id="4"/>
      <w:r>
        <w:commentReference w:id="4"/>
      </w:r>
    </w:p>
    <w:p w14:paraId="39947254" w14:textId="58A8B994" w:rsidR="3A651D41" w:rsidRDefault="3A651D41" w:rsidP="4F9D3FFC">
      <w:pPr>
        <w:rPr>
          <w:del w:id="5" w:author="Steph Rennick" w:date="2021-04-01T14:19:00Z"/>
          <w:b/>
          <w:bCs/>
        </w:rPr>
      </w:pPr>
      <w:del w:id="6" w:author="Steph Rennick" w:date="2021-04-01T14:19:00Z">
        <w:r w:rsidRPr="76AF0545" w:rsidDel="3A651D41">
          <w:rPr>
            <w:b/>
            <w:bCs/>
          </w:rPr>
          <w:delText>Do code:</w:delText>
        </w:r>
      </w:del>
    </w:p>
    <w:p w14:paraId="4A78E0C0" w14:textId="3B4910AA" w:rsidR="3A651D41" w:rsidRDefault="3A651D41" w:rsidP="4F9D3FFC">
      <w:pPr>
        <w:pStyle w:val="ListParagraph"/>
        <w:numPr>
          <w:ilvl w:val="0"/>
          <w:numId w:val="8"/>
        </w:numPr>
        <w:rPr>
          <w:del w:id="7" w:author="Steph Rennick" w:date="2021-04-01T14:19:00Z"/>
          <w:rFonts w:eastAsiaTheme="minorEastAsia"/>
        </w:rPr>
      </w:pPr>
      <w:del w:id="8" w:author="Steph Rennick" w:date="2021-04-01T14:19:00Z">
        <w:r w:rsidDel="3A651D41">
          <w:delText>Characters referred to by a common name.</w:delText>
        </w:r>
      </w:del>
    </w:p>
    <w:p w14:paraId="013158A2" w14:textId="0D651833" w:rsidR="3A651D41" w:rsidRDefault="3A651D41" w:rsidP="76AF0545">
      <w:pPr>
        <w:pStyle w:val="ListParagraph"/>
        <w:numPr>
          <w:ilvl w:val="0"/>
          <w:numId w:val="8"/>
        </w:numPr>
        <w:rPr>
          <w:del w:id="9" w:author="Steph Rennick" w:date="2021-04-01T14:19:00Z"/>
          <w:rFonts w:eastAsiaTheme="minorEastAsia"/>
        </w:rPr>
      </w:pPr>
      <w:del w:id="10" w:author="Steph Rennick" w:date="2021-04-01T14:19:00Z">
        <w:r w:rsidDel="3A651D41">
          <w:delText>Names that refer to specific people can be coded, such as “Tom’s Mother”, or “The General”</w:delText>
        </w:r>
        <w:r w:rsidDel="26FAB5AA">
          <w:delText xml:space="preserve"> or “Queen”</w:delText>
        </w:r>
        <w:r w:rsidDel="3A651D41">
          <w:delText>, if it’s clear this is used as a reference to a specific character.</w:delText>
        </w:r>
      </w:del>
    </w:p>
    <w:p w14:paraId="3C136150" w14:textId="220F3B67" w:rsidR="76A2A34D" w:rsidRDefault="76A2A34D" w:rsidP="4F9D3FFC">
      <w:pPr>
        <w:rPr>
          <w:del w:id="11" w:author="Steph Rennick" w:date="2021-04-01T14:19:00Z"/>
          <w:b/>
          <w:bCs/>
        </w:rPr>
      </w:pPr>
      <w:del w:id="12" w:author="Steph Rennick" w:date="2021-04-01T14:19:00Z">
        <w:r w:rsidRPr="76AF0545" w:rsidDel="76A2A34D">
          <w:rPr>
            <w:b/>
            <w:bCs/>
          </w:rPr>
          <w:delText>Do not code:</w:delText>
        </w:r>
      </w:del>
    </w:p>
    <w:p w14:paraId="0024347F" w14:textId="225E107D" w:rsidR="76A2A34D" w:rsidRDefault="76A2A34D" w:rsidP="4F9D3FFC">
      <w:pPr>
        <w:pStyle w:val="ListParagraph"/>
        <w:numPr>
          <w:ilvl w:val="0"/>
          <w:numId w:val="7"/>
        </w:numPr>
        <w:rPr>
          <w:del w:id="13" w:author="Steph Rennick" w:date="2021-04-01T14:19:00Z"/>
          <w:rFonts w:eastAsiaTheme="minorEastAsia"/>
        </w:rPr>
      </w:pPr>
      <w:del w:id="14" w:author="Steph Rennick" w:date="2021-04-01T14:19:00Z">
        <w:r w:rsidDel="76A2A34D">
          <w:delText xml:space="preserve">Generic names. </w:delText>
        </w:r>
        <w:r w:rsidDel="59400733">
          <w:delText>For example</w:delText>
        </w:r>
        <w:r w:rsidDel="5987B563">
          <w:delText xml:space="preserve">, </w:delText>
        </w:r>
        <w:r w:rsidDel="0E14983D">
          <w:delText xml:space="preserve">generic </w:delText>
        </w:r>
        <w:r w:rsidDel="5987B563">
          <w:delText>n</w:delText>
        </w:r>
        <w:r w:rsidDel="59400733">
          <w:delText xml:space="preserve">ames that refer to </w:delText>
        </w:r>
        <w:r w:rsidDel="6149756C">
          <w:delText>the character'</w:delText>
        </w:r>
        <w:r w:rsidDel="59400733">
          <w:delText xml:space="preserve">s </w:delText>
        </w:r>
        <w:r w:rsidDel="6149756C">
          <w:delText>job</w:delText>
        </w:r>
        <w:r w:rsidDel="3953180D">
          <w:delText xml:space="preserve"> “Guard”, “Villager” can be</w:delText>
        </w:r>
        <w:commentRangeStart w:id="15"/>
        <w:r w:rsidDel="3953180D">
          <w:delText xml:space="preserve"> left out or coded as “neutral”.</w:delText>
        </w:r>
      </w:del>
      <w:commentRangeEnd w:id="15"/>
      <w:r>
        <w:commentReference w:id="15"/>
      </w:r>
    </w:p>
    <w:p w14:paraId="7186A73F" w14:textId="42FF73BB" w:rsidR="578C69A7" w:rsidRDefault="578C69A7" w:rsidP="4F9D3FFC">
      <w:pPr>
        <w:pStyle w:val="ListParagraph"/>
        <w:numPr>
          <w:ilvl w:val="0"/>
          <w:numId w:val="7"/>
        </w:numPr>
        <w:rPr>
          <w:del w:id="16" w:author="Steph Rennick" w:date="2021-04-01T14:19:00Z"/>
          <w:rFonts w:eastAsiaTheme="minorEastAsia"/>
        </w:rPr>
      </w:pPr>
      <w:del w:id="17" w:author="Steph Rennick" w:date="2021-04-01T14:19:00Z">
        <w:r w:rsidDel="578C69A7">
          <w:delText>Names that only make sense to the player. There are cases such as “Soldier at Entrance” which would not be used by characters in the game world to refer to that character, and these should not be coded.</w:delText>
        </w:r>
      </w:del>
    </w:p>
    <w:p w14:paraId="0A4A3152" w14:textId="5095501A" w:rsidR="50C63F4E" w:rsidRDefault="50C63F4E" w:rsidP="4F9D3FFC">
      <w:pPr>
        <w:rPr>
          <w:b/>
          <w:bCs/>
        </w:rPr>
      </w:pPr>
      <w:r w:rsidRPr="4F9D3FFC">
        <w:rPr>
          <w:b/>
          <w:bCs/>
        </w:rPr>
        <w:t>Coding</w:t>
      </w:r>
    </w:p>
    <w:p w14:paraId="5B23E6C5" w14:textId="14E6943B" w:rsidR="1F150C8E" w:rsidRDefault="1F150C8E" w:rsidP="4F9D3FFC">
      <w:r>
        <w:t xml:space="preserve">The aim is to code the </w:t>
      </w:r>
      <w:commentRangeStart w:id="18"/>
      <w:commentRangeStart w:id="19"/>
      <w:commentRangeStart w:id="20"/>
      <w:commentRangeStart w:id="21"/>
      <w:commentRangeStart w:id="22"/>
      <w:del w:id="23" w:author="Steph Rennick" w:date="2021-04-01T14:15:00Z">
        <w:r w:rsidRPr="76AF0545" w:rsidDel="6A6FBE97">
          <w:rPr>
            <w:b/>
            <w:bCs/>
          </w:rPr>
          <w:delText>player’s interpretation</w:delText>
        </w:r>
      </w:del>
      <w:ins w:id="24" w:author="Steph Rennick" w:date="2021-04-01T14:16:00Z">
        <w:r w:rsidR="334614EC" w:rsidRPr="76AF0545">
          <w:rPr>
            <w:b/>
            <w:bCs/>
          </w:rPr>
          <w:t xml:space="preserve">(Western) </w:t>
        </w:r>
      </w:ins>
      <w:ins w:id="25" w:author="Steph Rennick" w:date="2021-04-01T14:15:00Z">
        <w:r w:rsidR="47AAA7AD" w:rsidRPr="76AF0545">
          <w:rPr>
            <w:b/>
            <w:bCs/>
          </w:rPr>
          <w:t>player community’s interpretation</w:t>
        </w:r>
      </w:ins>
      <w:commentRangeEnd w:id="18"/>
      <w:r>
        <w:commentReference w:id="18"/>
      </w:r>
      <w:commentRangeEnd w:id="19"/>
      <w:r>
        <w:commentReference w:id="19"/>
      </w:r>
      <w:commentRangeEnd w:id="20"/>
      <w:r>
        <w:commentReference w:id="20"/>
      </w:r>
      <w:commentRangeEnd w:id="21"/>
      <w:r>
        <w:commentReference w:id="21"/>
      </w:r>
      <w:commentRangeEnd w:id="22"/>
      <w:r>
        <w:commentReference w:id="22"/>
      </w:r>
      <w:r w:rsidR="6A6FBE97" w:rsidRPr="76AF0545">
        <w:rPr>
          <w:b/>
          <w:bCs/>
        </w:rPr>
        <w:t xml:space="preserve"> </w:t>
      </w:r>
      <w:r w:rsidR="6A6FBE97">
        <w:t xml:space="preserve">of the </w:t>
      </w:r>
      <w:r>
        <w:t>gender of each character.</w:t>
      </w:r>
      <w:ins w:id="26" w:author="Steph Rennick" w:date="2021-04-01T14:15:00Z">
        <w:r w:rsidR="7B5F1628">
          <w:t xml:space="preserve"> </w:t>
        </w:r>
      </w:ins>
      <w:ins w:id="27" w:author="Steph Rennick" w:date="2021-04-01T14:16:00Z">
        <w:r w:rsidR="2D63B0AA">
          <w:t>There may be disagreement: reasons for coding decisions in edge cases should be documented in CodingNotes.txt for each game.</w:t>
        </w:r>
      </w:ins>
    </w:p>
    <w:p w14:paraId="31ADE18B" w14:textId="3D5BC31B" w:rsidR="538AE957" w:rsidRDefault="538AE957" w:rsidP="4F9D3FFC">
      <w:r>
        <w:t>Any label can be used as a gender category</w:t>
      </w:r>
      <w:r w:rsidR="0E39AA57">
        <w:t>. Letters should be lowercase</w:t>
      </w:r>
      <w:r>
        <w:t xml:space="preserve">. </w:t>
      </w:r>
      <w:r w:rsidR="4A6D7153">
        <w:t xml:space="preserve">Some conventions help the unification of the data </w:t>
      </w:r>
      <w:proofErr w:type="gramStart"/>
      <w:r w:rsidR="4A6D7153">
        <w:t>later on</w:t>
      </w:r>
      <w:proofErr w:type="gramEnd"/>
      <w:r w:rsidR="4A6D7153">
        <w:t xml:space="preserve">. If you assign a character to the male category, use the label “male” (rather than “man”, “boy” etc.). If you assign a character to the female </w:t>
      </w:r>
      <w:proofErr w:type="gramStart"/>
      <w:r w:rsidR="4A6D7153">
        <w:t>category</w:t>
      </w:r>
      <w:proofErr w:type="gramEnd"/>
      <w:r w:rsidR="4A6D7153">
        <w:t xml:space="preserve"> use the label “female” (rather than “woman”, “lady”, “girl” etc.). </w:t>
      </w:r>
      <w:r w:rsidR="250A8F64">
        <w:t xml:space="preserve">Characters can be </w:t>
      </w:r>
      <w:r w:rsidR="2D26277F">
        <w:t xml:space="preserve">coded </w:t>
      </w:r>
      <w:r w:rsidR="250A8F64">
        <w:t>as having no gender (</w:t>
      </w:r>
      <w:proofErr w:type="gramStart"/>
      <w:r w:rsidR="250A8F64">
        <w:t>e.g.</w:t>
      </w:r>
      <w:proofErr w:type="gramEnd"/>
      <w:r w:rsidR="250A8F64">
        <w:t xml:space="preserve"> “genderless”), but only with </w:t>
      </w:r>
      <w:r w:rsidR="1BFBFC7D">
        <w:t>positive</w:t>
      </w:r>
      <w:r w:rsidR="250A8F64">
        <w:t xml:space="preserve"> evidence.</w:t>
      </w:r>
    </w:p>
    <w:p w14:paraId="0C2A38A4" w14:textId="75A227A8" w:rsidR="46A40240" w:rsidRDefault="46A40240" w:rsidP="3EE6A20F">
      <w:r>
        <w:t>You might assign characters to the “neutral” category if:</w:t>
      </w:r>
    </w:p>
    <w:p w14:paraId="307845DF" w14:textId="5F116686" w:rsidR="46A40240" w:rsidRDefault="46A40240" w:rsidP="3EE6A20F">
      <w:pPr>
        <w:pStyle w:val="ListParagraph"/>
        <w:numPr>
          <w:ilvl w:val="0"/>
          <w:numId w:val="6"/>
        </w:numPr>
        <w:rPr>
          <w:rFonts w:eastAsiaTheme="minorEastAsia"/>
        </w:rPr>
      </w:pPr>
      <w:r>
        <w:t>They are supernatural or cosmic beings, or very different species for which there are no gender norms.</w:t>
      </w:r>
    </w:p>
    <w:p w14:paraId="283F9D7C" w14:textId="2F32FEA6" w:rsidR="46A40240" w:rsidRDefault="46A40240" w:rsidP="3EE6A20F">
      <w:pPr>
        <w:pStyle w:val="ListParagraph"/>
        <w:numPr>
          <w:ilvl w:val="0"/>
          <w:numId w:val="6"/>
        </w:numPr>
        <w:rPr>
          <w:ins w:id="28" w:author="Steph Rennick" w:date="2021-04-01T14:17:00Z"/>
          <w:rFonts w:eastAsiaTheme="minorEastAsia"/>
        </w:rPr>
      </w:pPr>
      <w:r>
        <w:t xml:space="preserve">The name refers to a </w:t>
      </w:r>
      <w:commentRangeStart w:id="29"/>
      <w:r>
        <w:t>group</w:t>
      </w:r>
      <w:commentRangeEnd w:id="29"/>
      <w:r>
        <w:commentReference w:id="29"/>
      </w:r>
      <w:r>
        <w:t xml:space="preserve"> (</w:t>
      </w:r>
      <w:proofErr w:type="gramStart"/>
      <w:r>
        <w:t>e.g.</w:t>
      </w:r>
      <w:proofErr w:type="gramEnd"/>
      <w:r>
        <w:t xml:space="preserve"> “people”) or general species (e.g. “</w:t>
      </w:r>
      <w:proofErr w:type="spellStart"/>
      <w:r>
        <w:t>Chocobo</w:t>
      </w:r>
      <w:proofErr w:type="spellEnd"/>
      <w:r>
        <w:t>”) which might include more than one gender.</w:t>
      </w:r>
    </w:p>
    <w:p w14:paraId="06CF7F1C" w14:textId="10DB9BA2" w:rsidR="0A8E1B2E" w:rsidRDefault="0A8E1B2E" w:rsidP="76AF0545">
      <w:pPr>
        <w:pStyle w:val="ListParagraph"/>
        <w:numPr>
          <w:ilvl w:val="0"/>
          <w:numId w:val="6"/>
        </w:numPr>
        <w:rPr>
          <w:del w:id="31" w:author="Steph Rennick" w:date="2021-04-01T14:18:00Z"/>
          <w:rFonts w:eastAsiaTheme="minorEastAsia"/>
        </w:rPr>
      </w:pPr>
      <w:ins w:id="32" w:author="Steph Rennick" w:date="2021-04-01T14:17:00Z">
        <w:r>
          <w:t>They have a generic name (</w:t>
        </w:r>
        <w:proofErr w:type="gramStart"/>
        <w:r>
          <w:t>e.g.</w:t>
        </w:r>
        <w:proofErr w:type="gramEnd"/>
        <w:r>
          <w:t xml:space="preserve"> “Guard”, “Villager”) AND their gender isn’t </w:t>
        </w:r>
      </w:ins>
      <w:ins w:id="33" w:author="Steph Rennick" w:date="2021-04-01T14:18:00Z">
        <w:r>
          <w:t xml:space="preserve">readily </w:t>
        </w:r>
      </w:ins>
      <w:ins w:id="34" w:author="Steph Rennick" w:date="2021-04-01T14:17:00Z">
        <w:r>
          <w:t>identif</w:t>
        </w:r>
      </w:ins>
      <w:ins w:id="35" w:author="Steph Rennick" w:date="2021-04-01T14:18:00Z">
        <w:r>
          <w:t>iable from the indicators below. This includes where it isn’t possible to identify the specific character</w:t>
        </w:r>
        <w:r w:rsidR="10F4B192">
          <w:t xml:space="preserve">. </w:t>
        </w:r>
      </w:ins>
    </w:p>
    <w:p w14:paraId="1E1E331D" w14:textId="1D2FA88D" w:rsidR="46A40240" w:rsidRDefault="46A40240" w:rsidP="76AF0545">
      <w:pPr>
        <w:pStyle w:val="ListParagraph"/>
        <w:numPr>
          <w:ilvl w:val="0"/>
          <w:numId w:val="6"/>
        </w:numPr>
      </w:pPr>
      <w:r>
        <w:t>They are a</w:t>
      </w:r>
      <w:r w:rsidR="5FEC138F">
        <w:t>n invisible</w:t>
      </w:r>
      <w:r>
        <w:t xml:space="preserve"> third person narrator, especially in text-based adventures.</w:t>
      </w:r>
      <w:ins w:id="36" w:author="Steph Rennick" w:date="2021-04-01T14:28:00Z">
        <w:r w:rsidR="5C4A5157">
          <w:t xml:space="preserve"> (Although sometimes the gender of the narrator </w:t>
        </w:r>
      </w:ins>
      <w:ins w:id="37" w:author="Steph Rennick" w:date="2021-04-01T14:29:00Z">
        <w:r w:rsidR="6F68AB0B">
          <w:t>can be determined</w:t>
        </w:r>
      </w:ins>
      <w:ins w:id="38" w:author="Steph Rennick" w:date="2021-04-01T14:28:00Z">
        <w:r w:rsidR="5C4A5157">
          <w:t xml:space="preserve"> and should be coded accordingly (</w:t>
        </w:r>
      </w:ins>
      <w:ins w:id="39" w:author="Steph Rennick" w:date="2021-04-01T14:29:00Z">
        <w:r w:rsidR="11D8F8A2">
          <w:t>for example</w:t>
        </w:r>
      </w:ins>
      <w:ins w:id="40" w:author="Steph Rennick" w:date="2021-04-01T14:28:00Z">
        <w:r w:rsidR="5C4A5157">
          <w:t xml:space="preserve"> where they are a named character – such as </w:t>
        </w:r>
        <w:proofErr w:type="spellStart"/>
        <w:r w:rsidR="5C4A5157">
          <w:t>Varric</w:t>
        </w:r>
        <w:proofErr w:type="spellEnd"/>
        <w:r w:rsidR="5C4A5157">
          <w:t xml:space="preserve"> in DA2 – or where th</w:t>
        </w:r>
      </w:ins>
      <w:ins w:id="41" w:author="Steph Rennick" w:date="2021-04-01T14:29:00Z">
        <w:r w:rsidR="13634C88">
          <w:t>ere is sufficient indication of their gender from their voice/pronouns used etc.)</w:t>
        </w:r>
      </w:ins>
    </w:p>
    <w:p w14:paraId="4298FC99" w14:textId="288CE6B3" w:rsidR="46A40240" w:rsidRDefault="46A40240" w:rsidP="3EE6A20F">
      <w:pPr>
        <w:pStyle w:val="ListParagraph"/>
        <w:numPr>
          <w:ilvl w:val="0"/>
          <w:numId w:val="6"/>
        </w:numPr>
      </w:pPr>
      <w:r>
        <w:t xml:space="preserve">The dialogue comes from the game system not tied to a character, </w:t>
      </w:r>
      <w:proofErr w:type="gramStart"/>
      <w:r>
        <w:t>e.g.</w:t>
      </w:r>
      <w:proofErr w:type="gramEnd"/>
      <w:r>
        <w:t xml:space="preserve"> in tutorials.</w:t>
      </w:r>
    </w:p>
    <w:p w14:paraId="572BE3B6" w14:textId="0E0F2D28" w:rsidR="1F150C8E" w:rsidRDefault="19947BCF" w:rsidP="4F9D3FFC">
      <w:ins w:id="42" w:author="Steph Rennick" w:date="2021-04-01T14:19:00Z">
        <w:r>
          <w:t>There are various indicators u</w:t>
        </w:r>
      </w:ins>
      <w:ins w:id="43" w:author="Steph Rennick" w:date="2021-04-01T14:20:00Z">
        <w:r>
          <w:t>sed to code the gender of the game characters</w:t>
        </w:r>
      </w:ins>
      <w:ins w:id="44" w:author="Steph Rennick" w:date="2021-04-01T14:19:00Z">
        <w:r>
          <w:t xml:space="preserve">. Some are more authoritative than others, but any individual indicator is defeasible. </w:t>
        </w:r>
      </w:ins>
      <w:del w:id="45" w:author="Steph Rennick" w:date="2021-04-01T14:20:00Z">
        <w:r w:rsidR="1F150C8E" w:rsidDel="1F150C8E">
          <w:delText xml:space="preserve">A hierarchical list of information sources </w:delText>
        </w:r>
        <w:r w:rsidR="1F150C8E" w:rsidDel="7CBB9375">
          <w:delText xml:space="preserve">is </w:delText>
        </w:r>
        <w:r w:rsidR="1F150C8E" w:rsidDel="1F150C8E">
          <w:delText xml:space="preserve">used to code </w:delText>
        </w:r>
        <w:r w:rsidR="1F150C8E" w:rsidDel="5BD15514">
          <w:delText xml:space="preserve">the </w:delText>
        </w:r>
        <w:r w:rsidR="1F150C8E" w:rsidDel="1F150C8E">
          <w:delText xml:space="preserve">gender of </w:delText>
        </w:r>
        <w:r w:rsidR="1F150C8E" w:rsidDel="520DE7E8">
          <w:delText xml:space="preserve">the </w:delText>
        </w:r>
        <w:r w:rsidR="1F150C8E" w:rsidDel="1F150C8E">
          <w:delText>game characters. If one source of information is not available, try to make a decision based on the next source type.</w:delText>
        </w:r>
        <w:r w:rsidR="1F150C8E" w:rsidDel="1CF327D5">
          <w:delText xml:space="preserve"> S</w:delText>
        </w:r>
      </w:del>
      <w:ins w:id="46" w:author="Steph Rennick" w:date="2021-04-01T14:20:00Z">
        <w:r w:rsidR="3D6E37DB">
          <w:t xml:space="preserve"> </w:t>
        </w:r>
        <w:proofErr w:type="gramStart"/>
        <w:r w:rsidR="3D6E37DB">
          <w:t>Usually</w:t>
        </w:r>
        <w:proofErr w:type="gramEnd"/>
        <w:r w:rsidR="3D6E37DB">
          <w:t xml:space="preserve"> several indicators are required to make a decision, although the community wikis serve as ‘shorthand’ for these (as they are based on </w:t>
        </w:r>
      </w:ins>
      <w:ins w:id="47" w:author="Steph Rennick" w:date="2021-04-01T14:21:00Z">
        <w:r w:rsidR="3D6E37DB">
          <w:t xml:space="preserve">visual gender signifiers, character voice, </w:t>
        </w:r>
        <w:r w:rsidR="4E9862DD">
          <w:t>game documentation etc.)</w:t>
        </w:r>
      </w:ins>
      <w:del w:id="48" w:author="Steph Rennick" w:date="2021-04-01T14:20:00Z">
        <w:r w:rsidR="1F150C8E" w:rsidDel="1CF327D5">
          <w:delText>everal sources of data may be required to make a decision.</w:delText>
        </w:r>
      </w:del>
    </w:p>
    <w:p w14:paraId="1164011D" w14:textId="73AAB8B5" w:rsidR="168C9171" w:rsidRDefault="168C9171" w:rsidP="4F9D3FFC">
      <w:pPr>
        <w:rPr>
          <w:b/>
          <w:bCs/>
        </w:rPr>
      </w:pPr>
      <w:r w:rsidRPr="4F9D3FFC">
        <w:rPr>
          <w:b/>
          <w:bCs/>
        </w:rPr>
        <w:t xml:space="preserve">1. </w:t>
      </w:r>
      <w:r w:rsidR="46311623" w:rsidRPr="4F9D3FFC">
        <w:rPr>
          <w:b/>
          <w:bCs/>
        </w:rPr>
        <w:t>Category defined by community wiki</w:t>
      </w:r>
    </w:p>
    <w:p w14:paraId="0618406A" w14:textId="2F1B3AB2" w:rsidR="46311623" w:rsidRDefault="46311623" w:rsidP="4F9D3FFC">
      <w:r>
        <w:t>Some games have community-written wikis</w:t>
      </w:r>
      <w:r w:rsidR="01DAB116">
        <w:t xml:space="preserve"> or discussion boards</w:t>
      </w:r>
      <w:r>
        <w:t xml:space="preserve"> with pages for each character. Some of these define the gender of the character (</w:t>
      </w:r>
      <w:proofErr w:type="gramStart"/>
      <w:r>
        <w:t>e.g.</w:t>
      </w:r>
      <w:proofErr w:type="gramEnd"/>
      <w:r>
        <w:t xml:space="preserve"> </w:t>
      </w:r>
      <w:hyperlink r:id="rId18">
        <w:r w:rsidRPr="6C42A5A4">
          <w:rPr>
            <w:rStyle w:val="Hyperlink"/>
          </w:rPr>
          <w:t>https://finalfantasy.fandom.com/wiki/Cloud_Strife</w:t>
        </w:r>
      </w:hyperlink>
      <w:r>
        <w:t xml:space="preserve"> under “Gen</w:t>
      </w:r>
      <w:ins w:id="49" w:author="Steph Rennick" w:date="2021-03-15T14:02:00Z">
        <w:r w:rsidR="14B212BD">
          <w:t>d</w:t>
        </w:r>
      </w:ins>
      <w:r>
        <w:t>er” in the info bar on the right).</w:t>
      </w:r>
    </w:p>
    <w:p w14:paraId="5AD16B70" w14:textId="60991CF8" w:rsidR="57E4003F" w:rsidRDefault="57E4003F" w:rsidP="4F9D3FFC">
      <w:r>
        <w:t xml:space="preserve">The category can be </w:t>
      </w:r>
      <w:proofErr w:type="gramStart"/>
      <w:r>
        <w:t>debatable, or</w:t>
      </w:r>
      <w:proofErr w:type="gramEnd"/>
      <w:r>
        <w:t xml:space="preserve"> change according to the language/release of the game. </w:t>
      </w:r>
    </w:p>
    <w:p w14:paraId="72F814DD" w14:textId="26BC0180" w:rsidR="42B48B69" w:rsidRDefault="42B48B69" w:rsidP="4F9D3FFC">
      <w:pPr>
        <w:rPr>
          <w:del w:id="50" w:author="Sean Roberts" w:date="2021-03-26T16:42:00Z"/>
          <w:b/>
          <w:bCs/>
        </w:rPr>
      </w:pPr>
      <w:del w:id="51" w:author="Sean Roberts" w:date="2021-03-26T16:42:00Z">
        <w:r w:rsidRPr="76AF0545" w:rsidDel="42B48B69">
          <w:rPr>
            <w:b/>
            <w:bCs/>
          </w:rPr>
          <w:delText xml:space="preserve">2. </w:delText>
        </w:r>
        <w:r w:rsidRPr="76AF0545" w:rsidDel="46311623">
          <w:rPr>
            <w:b/>
            <w:bCs/>
          </w:rPr>
          <w:delText>Pronouns used in community wikis</w:delText>
        </w:r>
      </w:del>
    </w:p>
    <w:p w14:paraId="24B776B6" w14:textId="6CAD6F89" w:rsidR="46311623" w:rsidRDefault="46311623" w:rsidP="4F9D3FFC">
      <w:pPr>
        <w:rPr>
          <w:del w:id="52" w:author="Sean Roberts" w:date="2021-03-26T16:42:00Z"/>
        </w:rPr>
      </w:pPr>
      <w:del w:id="53" w:author="Sean Roberts" w:date="2021-03-26T16:42:00Z">
        <w:r w:rsidDel="46311623">
          <w:delText>In a wiki page about a character, they may be referred to by a specific pronoun that might give you a clue.</w:delText>
        </w:r>
      </w:del>
    </w:p>
    <w:p w14:paraId="2D662754" w14:textId="37697CC7" w:rsidR="3C0222E7" w:rsidRDefault="2C35D3BF" w:rsidP="4F9D3FFC">
      <w:pPr>
        <w:rPr>
          <w:b/>
          <w:bCs/>
        </w:rPr>
      </w:pPr>
      <w:ins w:id="54" w:author="Steph Rennick" w:date="2021-04-01T14:23:00Z">
        <w:r w:rsidRPr="76AF0545">
          <w:rPr>
            <w:b/>
            <w:bCs/>
          </w:rPr>
          <w:t>2</w:t>
        </w:r>
      </w:ins>
      <w:del w:id="55" w:author="Steph Rennick" w:date="2021-04-01T14:23:00Z">
        <w:r w:rsidR="3C0222E7" w:rsidRPr="76AF0545" w:rsidDel="3C0222E7">
          <w:rPr>
            <w:b/>
            <w:bCs/>
          </w:rPr>
          <w:delText>3</w:delText>
        </w:r>
      </w:del>
      <w:r w:rsidR="3C0222E7" w:rsidRPr="76AF0545">
        <w:rPr>
          <w:b/>
          <w:bCs/>
        </w:rPr>
        <w:t xml:space="preserve">. </w:t>
      </w:r>
      <w:r w:rsidR="2EB7C70E" w:rsidRPr="76AF0545">
        <w:rPr>
          <w:b/>
          <w:bCs/>
        </w:rPr>
        <w:t>Character name</w:t>
      </w:r>
    </w:p>
    <w:p w14:paraId="1264C313" w14:textId="528B2A2F" w:rsidR="08865C1C" w:rsidRDefault="08865C1C" w:rsidP="4F9D3FFC">
      <w:r>
        <w:t xml:space="preserve">The gender of some characters is revealed in their name, </w:t>
      </w:r>
      <w:proofErr w:type="gramStart"/>
      <w:r>
        <w:t>e.g.</w:t>
      </w:r>
      <w:proofErr w:type="gramEnd"/>
      <w:r>
        <w:t xml:space="preserve"> “King Graham”.</w:t>
      </w:r>
    </w:p>
    <w:p w14:paraId="7937E17D" w14:textId="5518D5DB" w:rsidR="4BC92342" w:rsidRDefault="3EB606E7" w:rsidP="4F9D3FFC">
      <w:pPr>
        <w:rPr>
          <w:b/>
          <w:bCs/>
        </w:rPr>
      </w:pPr>
      <w:ins w:id="56" w:author="Steph Rennick" w:date="2021-04-01T14:23:00Z">
        <w:r w:rsidRPr="76AF0545">
          <w:rPr>
            <w:b/>
            <w:bCs/>
          </w:rPr>
          <w:t>3</w:t>
        </w:r>
      </w:ins>
      <w:del w:id="57" w:author="Steph Rennick" w:date="2021-04-01T14:23:00Z">
        <w:r w:rsidR="4BC92342" w:rsidRPr="76AF0545" w:rsidDel="4BC92342">
          <w:rPr>
            <w:b/>
            <w:bCs/>
          </w:rPr>
          <w:delText>4</w:delText>
        </w:r>
      </w:del>
      <w:r w:rsidR="4BC92342" w:rsidRPr="76AF0545">
        <w:rPr>
          <w:b/>
          <w:bCs/>
        </w:rPr>
        <w:t xml:space="preserve">. </w:t>
      </w:r>
      <w:r w:rsidR="46311623" w:rsidRPr="76AF0545">
        <w:rPr>
          <w:b/>
          <w:bCs/>
        </w:rPr>
        <w:t>Appearance</w:t>
      </w:r>
    </w:p>
    <w:p w14:paraId="71DFD99B" w14:textId="47F42D82" w:rsidR="46311623" w:rsidRDefault="46311623" w:rsidP="4F9D3FFC">
      <w:r>
        <w:lastRenderedPageBreak/>
        <w:t>Visual appearance may provide clear cues to gender</w:t>
      </w:r>
      <w:ins w:id="58" w:author="Steph Rennick" w:date="2021-04-01T14:23:00Z">
        <w:r w:rsidR="4FD02BF4">
          <w:t>, including visual signifiers (</w:t>
        </w:r>
      </w:ins>
      <w:proofErr w:type="gramStart"/>
      <w:ins w:id="59" w:author="Steph Rennick" w:date="2021-04-01T14:24:00Z">
        <w:r w:rsidR="4FD02BF4">
          <w:t>e.g.</w:t>
        </w:r>
        <w:proofErr w:type="gramEnd"/>
        <w:r w:rsidR="4FD02BF4">
          <w:t xml:space="preserve"> pink bows or makeup are often restricted to female characters) or </w:t>
        </w:r>
      </w:ins>
      <w:ins w:id="60" w:author="Steph Rennick" w:date="2021-04-01T14:25:00Z">
        <w:r w:rsidR="6139BACD">
          <w:t>secondary sex characteristics (e.g. breasts)</w:t>
        </w:r>
      </w:ins>
      <w:r>
        <w:t>.</w:t>
      </w:r>
      <w:r w:rsidRPr="76AF0545">
        <w:rPr>
          <w:rStyle w:val="FootnoteReference"/>
        </w:rPr>
        <w:footnoteReference w:id="1"/>
      </w:r>
      <w:ins w:id="64" w:author="Steph Rennick" w:date="2021-04-01T14:26:00Z">
        <w:r w:rsidR="408C2D66">
          <w:t xml:space="preserve"> </w:t>
        </w:r>
      </w:ins>
      <w:r>
        <w:t xml:space="preserve"> Some wiki pages have higher-resolution fan art for characters (though these may not be reliable)</w:t>
      </w:r>
      <w:r w:rsidR="58F2DCE6">
        <w:t>.</w:t>
      </w:r>
    </w:p>
    <w:p w14:paraId="38124CD5" w14:textId="65076DB6" w:rsidR="1A97A8C7" w:rsidRDefault="71E9C645" w:rsidP="4F9D3FFC">
      <w:pPr>
        <w:rPr>
          <w:b/>
          <w:bCs/>
        </w:rPr>
      </w:pPr>
      <w:ins w:id="65" w:author="Steph Rennick" w:date="2021-04-01T14:23:00Z">
        <w:r w:rsidRPr="76AF0545">
          <w:rPr>
            <w:b/>
            <w:bCs/>
          </w:rPr>
          <w:t>4</w:t>
        </w:r>
      </w:ins>
      <w:del w:id="66" w:author="Steph Rennick" w:date="2021-04-01T14:23:00Z">
        <w:r w:rsidR="1A97A8C7" w:rsidRPr="76AF0545" w:rsidDel="1A97A8C7">
          <w:rPr>
            <w:b/>
            <w:bCs/>
          </w:rPr>
          <w:delText>5</w:delText>
        </w:r>
      </w:del>
      <w:r w:rsidR="1A97A8C7" w:rsidRPr="76AF0545">
        <w:rPr>
          <w:b/>
          <w:bCs/>
        </w:rPr>
        <w:t xml:space="preserve">. </w:t>
      </w:r>
      <w:r w:rsidR="58F2DCE6" w:rsidRPr="76AF0545">
        <w:rPr>
          <w:b/>
          <w:bCs/>
        </w:rPr>
        <w:t xml:space="preserve">Claims </w:t>
      </w:r>
      <w:r w:rsidR="1B54E7F2" w:rsidRPr="76AF0545">
        <w:rPr>
          <w:b/>
          <w:bCs/>
        </w:rPr>
        <w:t>that the character themselves make</w:t>
      </w:r>
      <w:r w:rsidR="734EB0DE" w:rsidRPr="76AF0545">
        <w:rPr>
          <w:b/>
          <w:bCs/>
        </w:rPr>
        <w:t xml:space="preserve"> in dialogue</w:t>
      </w:r>
    </w:p>
    <w:p w14:paraId="21327ABA" w14:textId="73386668" w:rsidR="49657DC0" w:rsidRDefault="49657DC0" w:rsidP="4F9D3FFC">
      <w:r>
        <w:t>Characters rarely announce their gender</w:t>
      </w:r>
      <w:r w:rsidR="6FFC9FC7">
        <w:t xml:space="preserve"> directly, but still might bring it up in conversation. </w:t>
      </w:r>
      <w:proofErr w:type="gramStart"/>
      <w:r w:rsidR="7E3965E0">
        <w:t>E.g.</w:t>
      </w:r>
      <w:proofErr w:type="gramEnd"/>
      <w:r w:rsidR="7E3965E0">
        <w:t xml:space="preserve"> in King’s Quest Chapter 1:</w:t>
      </w:r>
    </w:p>
    <w:p w14:paraId="59156BFE" w14:textId="46AA24A4" w:rsidR="7E3965E0" w:rsidRDefault="7E3965E0" w:rsidP="4F9D3FFC">
      <w:pPr>
        <w:rPr>
          <w:i/>
          <w:iCs/>
        </w:rPr>
      </w:pPr>
      <w:r w:rsidRPr="4F9D3FFC">
        <w:rPr>
          <w:i/>
          <w:iCs/>
        </w:rPr>
        <w:t>Amaya: “I'm a woman of action, if you couldn't tell.”</w:t>
      </w:r>
    </w:p>
    <w:p w14:paraId="1D711FB1" w14:textId="2333F166" w:rsidR="6040A892" w:rsidRDefault="6040A892" w:rsidP="4F9D3FFC">
      <w:r>
        <w:t>In Stardew valley:</w:t>
      </w:r>
    </w:p>
    <w:p w14:paraId="6E9B1B05" w14:textId="1B2E4394" w:rsidR="6040A892" w:rsidRDefault="6040A892" w:rsidP="4F9D3FFC">
      <w:pPr>
        <w:rPr>
          <w:i/>
          <w:iCs/>
        </w:rPr>
      </w:pPr>
      <w:r w:rsidRPr="4F9D3FFC">
        <w:rPr>
          <w:i/>
          <w:iCs/>
        </w:rPr>
        <w:t>"Abigail": "Oh, it's because I'm a girl... isn't it? Ugh...”</w:t>
      </w:r>
    </w:p>
    <w:p w14:paraId="6B71D489" w14:textId="2EEE026F" w:rsidR="205A1B34" w:rsidRDefault="25469445" w:rsidP="4F9D3FFC">
      <w:pPr>
        <w:rPr>
          <w:b/>
          <w:bCs/>
        </w:rPr>
      </w:pPr>
      <w:ins w:id="67" w:author="Steph Rennick" w:date="2021-04-01T14:23:00Z">
        <w:r w:rsidRPr="76AF0545">
          <w:rPr>
            <w:b/>
            <w:bCs/>
          </w:rPr>
          <w:t>5</w:t>
        </w:r>
      </w:ins>
      <w:del w:id="68" w:author="Steph Rennick" w:date="2021-04-01T14:23:00Z">
        <w:r w:rsidR="205A1B34" w:rsidRPr="76AF0545" w:rsidDel="205A1B34">
          <w:rPr>
            <w:b/>
            <w:bCs/>
          </w:rPr>
          <w:delText>6</w:delText>
        </w:r>
      </w:del>
      <w:r w:rsidR="205A1B34" w:rsidRPr="76AF0545">
        <w:rPr>
          <w:b/>
          <w:bCs/>
        </w:rPr>
        <w:t xml:space="preserve">. </w:t>
      </w:r>
      <w:r w:rsidR="0060FCE3" w:rsidRPr="76AF0545">
        <w:rPr>
          <w:b/>
          <w:bCs/>
        </w:rPr>
        <w:t>How other game characters refer to them</w:t>
      </w:r>
    </w:p>
    <w:p w14:paraId="4698B398" w14:textId="77ED76BD" w:rsidR="0060FCE3" w:rsidRDefault="0060FCE3" w:rsidP="4F9D3FFC">
      <w:r>
        <w:t xml:space="preserve">Including pronouns, but this can be unreliable and switch between translations. </w:t>
      </w:r>
      <w:proofErr w:type="gramStart"/>
      <w:r>
        <w:t>E.g.</w:t>
      </w:r>
      <w:proofErr w:type="gramEnd"/>
      <w:r>
        <w:t xml:space="preserve"> </w:t>
      </w:r>
      <w:hyperlink r:id="rId19">
        <w:r w:rsidRPr="76AF0545">
          <w:rPr>
            <w:rStyle w:val="Hyperlink"/>
          </w:rPr>
          <w:t>https://finalfantasy.fandom.com/wiki/Quina_Quen</w:t>
        </w:r>
      </w:hyperlink>
    </w:p>
    <w:p w14:paraId="76C9AE65" w14:textId="6E8E0B9E" w:rsidR="0521D12D" w:rsidRDefault="0A29BA7E" w:rsidP="76AF0545">
      <w:pPr>
        <w:rPr>
          <w:ins w:id="69" w:author="Sean Roberts" w:date="2021-03-26T16:42:00Z"/>
          <w:b/>
          <w:bCs/>
        </w:rPr>
      </w:pPr>
      <w:ins w:id="70" w:author="Steph Rennick" w:date="2021-04-01T14:23:00Z">
        <w:r w:rsidRPr="76AF0545">
          <w:rPr>
            <w:b/>
            <w:bCs/>
          </w:rPr>
          <w:t>6</w:t>
        </w:r>
      </w:ins>
      <w:ins w:id="71" w:author="Sean Roberts" w:date="2021-03-26T16:42:00Z">
        <w:del w:id="72" w:author="Steph Rennick" w:date="2021-04-01T14:23:00Z">
          <w:r w:rsidR="0521D12D" w:rsidRPr="76AF0545" w:rsidDel="7567A936">
            <w:rPr>
              <w:b/>
              <w:bCs/>
            </w:rPr>
            <w:delText>2</w:delText>
          </w:r>
        </w:del>
        <w:r w:rsidR="7567A936" w:rsidRPr="76AF0545">
          <w:rPr>
            <w:b/>
            <w:bCs/>
          </w:rPr>
          <w:t>. Pronouns used in community wikis</w:t>
        </w:r>
      </w:ins>
    </w:p>
    <w:p w14:paraId="5EC26033" w14:textId="7B108234" w:rsidR="0521D12D" w:rsidRDefault="7567A936" w:rsidP="76AF0545">
      <w:pPr>
        <w:rPr>
          <w:ins w:id="73" w:author="Sean Roberts" w:date="2021-03-26T16:42:00Z"/>
        </w:rPr>
      </w:pPr>
      <w:ins w:id="74" w:author="Sean Roberts" w:date="2021-03-26T16:42:00Z">
        <w:r>
          <w:t>In a wiki page about a character, they may be referred to by a specific pronoun that might give you a clue.</w:t>
        </w:r>
        <w:r w:rsidRPr="76AF0545">
          <w:rPr>
            <w:b/>
            <w:bCs/>
          </w:rPr>
          <w:t xml:space="preserve"> </w:t>
        </w:r>
      </w:ins>
    </w:p>
    <w:p w14:paraId="06D78C0D" w14:textId="451C4BED" w:rsidR="0521D12D" w:rsidRDefault="0521D12D" w:rsidP="4F9D3FFC">
      <w:pPr>
        <w:rPr>
          <w:b/>
          <w:bCs/>
        </w:rPr>
      </w:pPr>
      <w:r w:rsidRPr="76AF0545">
        <w:rPr>
          <w:b/>
          <w:bCs/>
        </w:rPr>
        <w:t xml:space="preserve">7. </w:t>
      </w:r>
      <w:r w:rsidR="0976B382" w:rsidRPr="76AF0545">
        <w:rPr>
          <w:b/>
          <w:bCs/>
        </w:rPr>
        <w:t>Gender of the voice actor</w:t>
      </w:r>
    </w:p>
    <w:p w14:paraId="13879788" w14:textId="44120751" w:rsidR="0976B382" w:rsidRDefault="0976B382" w:rsidP="4F9D3FFC">
      <w:pPr>
        <w:rPr>
          <w:b/>
          <w:bCs/>
        </w:rPr>
      </w:pPr>
      <w:r>
        <w:t>If the voice actor is known, this might provide a clue to the gender, but may be quite unreliable.</w:t>
      </w:r>
    </w:p>
    <w:p w14:paraId="2FD4A850" w14:textId="249F73CE" w:rsidR="6C42A5A4" w:rsidRDefault="6C42A5A4" w:rsidP="6C42A5A4"/>
    <w:p w14:paraId="087B5890" w14:textId="397339F1" w:rsidR="21E0DE82" w:rsidRDefault="21E0DE82" w:rsidP="6C42A5A4">
      <w:pPr>
        <w:rPr>
          <w:b/>
          <w:bCs/>
        </w:rPr>
      </w:pPr>
      <w:r w:rsidRPr="1BA6048B">
        <w:rPr>
          <w:b/>
          <w:bCs/>
          <w:color w:val="2B579A"/>
          <w:shd w:val="clear" w:color="auto" w:fill="E6E6E6"/>
          <w:rPrChange w:id="75" w:author="Sean Roberts" w:date="2021-03-15T14:08:00Z">
            <w:rPr>
              <w:color w:val="2B579A"/>
              <w:shd w:val="clear" w:color="auto" w:fill="E6E6E6"/>
            </w:rPr>
          </w:rPrChange>
        </w:rPr>
        <w:t>If you find</w:t>
      </w:r>
      <w:r w:rsidRPr="1BA6048B">
        <w:rPr>
          <w:b/>
          <w:bCs/>
        </w:rPr>
        <w:t xml:space="preserve"> an example that you think is difficult to assess, we would be very interested in discussing it. Add a comment to the Teams group (might be </w:t>
      </w:r>
      <w:r w:rsidR="45BA9A8E" w:rsidRPr="1BA6048B">
        <w:rPr>
          <w:b/>
          <w:bCs/>
        </w:rPr>
        <w:t>easier for identifying who is commenting</w:t>
      </w:r>
      <w:r w:rsidRPr="1BA6048B">
        <w:rPr>
          <w:b/>
          <w:bCs/>
        </w:rPr>
        <w:t xml:space="preserve">) or an issue to the </w:t>
      </w:r>
      <w:proofErr w:type="spellStart"/>
      <w:r w:rsidRPr="1BA6048B">
        <w:rPr>
          <w:b/>
          <w:bCs/>
        </w:rPr>
        <w:t>github</w:t>
      </w:r>
      <w:proofErr w:type="spellEnd"/>
      <w:r w:rsidRPr="1BA6048B">
        <w:rPr>
          <w:b/>
          <w:bCs/>
        </w:rPr>
        <w:t xml:space="preserve"> page.</w:t>
      </w:r>
    </w:p>
    <w:p w14:paraId="2494EB44" w14:textId="0FD402B9" w:rsidR="1BA6048B" w:rsidRDefault="1BA6048B">
      <w:r>
        <w:br w:type="page"/>
      </w:r>
    </w:p>
    <w:p w14:paraId="63ECD516" w14:textId="18AAE902" w:rsidR="4F9D3FFC" w:rsidRDefault="5394F94E" w:rsidP="1BA6048B">
      <w:pPr>
        <w:rPr>
          <w:b/>
          <w:bCs/>
          <w:sz w:val="28"/>
          <w:szCs w:val="28"/>
        </w:rPr>
      </w:pPr>
      <w:r w:rsidRPr="692A46AF">
        <w:rPr>
          <w:b/>
          <w:bCs/>
          <w:sz w:val="28"/>
          <w:szCs w:val="28"/>
        </w:rPr>
        <w:lastRenderedPageBreak/>
        <w:t>Error checking</w:t>
      </w:r>
      <w:commentRangeStart w:id="76"/>
      <w:commentRangeEnd w:id="76"/>
      <w:r w:rsidR="4F9D3FFC">
        <w:commentReference w:id="76"/>
      </w:r>
    </w:p>
    <w:p w14:paraId="6735804C" w14:textId="142BDBA9" w:rsidR="4F9D3FFC" w:rsidRDefault="5959359F" w:rsidP="1BA6048B">
      <w:pPr>
        <w:rPr>
          <w:b/>
          <w:bCs/>
        </w:rPr>
      </w:pPr>
      <w:r>
        <w:t xml:space="preserve">If the data source is directly from the game files, then just do the check for false positives and parsing errors. Otherwise, do </w:t>
      </w:r>
      <w:proofErr w:type="gramStart"/>
      <w:r>
        <w:t>both of the tests</w:t>
      </w:r>
      <w:proofErr w:type="gramEnd"/>
      <w:r>
        <w:t xml:space="preserve"> below.</w:t>
      </w:r>
    </w:p>
    <w:p w14:paraId="0C731366" w14:textId="2076CB29" w:rsidR="4F9D3FFC" w:rsidRDefault="7CCA49F2" w:rsidP="1BA6048B">
      <w:r>
        <w:t>After you have done the checks, place the results into the metadata</w:t>
      </w:r>
      <w:r w:rsidR="380DDC12">
        <w:t xml:space="preserve"> after the “source” entry</w:t>
      </w:r>
      <w:r>
        <w:t>.</w:t>
      </w:r>
    </w:p>
    <w:p w14:paraId="3832CAD9" w14:textId="4471DA8F" w:rsidR="4F9D3FFC" w:rsidRDefault="1682BD57" w:rsidP="1BA6048B">
      <w:pPr>
        <w:spacing w:after="0"/>
        <w:rPr>
          <w:rFonts w:ascii="Consolas" w:eastAsia="Consolas" w:hAnsi="Consolas" w:cs="Consolas"/>
        </w:rPr>
      </w:pPr>
      <w:r w:rsidRPr="1BA6048B">
        <w:rPr>
          <w:rFonts w:ascii="Consolas" w:eastAsia="Consolas" w:hAnsi="Consolas" w:cs="Consolas"/>
        </w:rPr>
        <w:t>"</w:t>
      </w:r>
      <w:proofErr w:type="spellStart"/>
      <w:r w:rsidRPr="1BA6048B">
        <w:rPr>
          <w:rFonts w:ascii="Consolas" w:eastAsia="Consolas" w:hAnsi="Consolas" w:cs="Consolas"/>
        </w:rPr>
        <w:t>errorChecks</w:t>
      </w:r>
      <w:proofErr w:type="spellEnd"/>
      <w:r w:rsidRPr="1BA6048B">
        <w:rPr>
          <w:rFonts w:ascii="Consolas" w:eastAsia="Consolas" w:hAnsi="Consolas" w:cs="Consolas"/>
        </w:rPr>
        <w:t>": {</w:t>
      </w:r>
    </w:p>
    <w:p w14:paraId="127A2CA2" w14:textId="2C1C3713" w:rsidR="4F9D3FFC" w:rsidRDefault="1682BD57" w:rsidP="1BA6048B">
      <w:pPr>
        <w:spacing w:after="0"/>
        <w:rPr>
          <w:rFonts w:ascii="Consolas" w:eastAsia="Consolas" w:hAnsi="Consolas" w:cs="Consolas"/>
        </w:rPr>
      </w:pPr>
      <w:r w:rsidRPr="1BA6048B">
        <w:rPr>
          <w:rFonts w:ascii="Consolas" w:eastAsia="Consolas" w:hAnsi="Consolas" w:cs="Consolas"/>
        </w:rPr>
        <w:t>"</w:t>
      </w:r>
      <w:proofErr w:type="spellStart"/>
      <w:r w:rsidRPr="1BA6048B">
        <w:rPr>
          <w:rFonts w:ascii="Consolas" w:eastAsia="Consolas" w:hAnsi="Consolas" w:cs="Consolas"/>
        </w:rPr>
        <w:t>truePositive_num</w:t>
      </w:r>
      <w:r w:rsidR="3557A675" w:rsidRPr="1BA6048B">
        <w:rPr>
          <w:rFonts w:ascii="Consolas" w:eastAsia="Consolas" w:hAnsi="Consolas" w:cs="Consolas"/>
        </w:rPr>
        <w:t>Tests</w:t>
      </w:r>
      <w:r w:rsidR="1AA1E6C8" w:rsidRPr="1BA6048B">
        <w:rPr>
          <w:rFonts w:ascii="Consolas" w:eastAsia="Consolas" w:hAnsi="Consolas" w:cs="Consolas"/>
        </w:rPr>
        <w:t>Done</w:t>
      </w:r>
      <w:proofErr w:type="spellEnd"/>
      <w:r w:rsidRPr="1BA6048B">
        <w:rPr>
          <w:rFonts w:ascii="Consolas" w:eastAsia="Consolas" w:hAnsi="Consolas" w:cs="Consolas"/>
        </w:rPr>
        <w:t>": "5",</w:t>
      </w:r>
    </w:p>
    <w:p w14:paraId="4E5D22DA" w14:textId="22D08C4D" w:rsidR="4F9D3FFC" w:rsidRDefault="299F8465" w:rsidP="1BA6048B">
      <w:pPr>
        <w:spacing w:after="0"/>
        <w:rPr>
          <w:rFonts w:ascii="Consolas" w:eastAsia="Consolas" w:hAnsi="Consolas" w:cs="Consolas"/>
        </w:rPr>
      </w:pPr>
      <w:r w:rsidRPr="1BA6048B">
        <w:rPr>
          <w:rFonts w:ascii="Consolas" w:eastAsia="Consolas" w:hAnsi="Consolas" w:cs="Consolas"/>
        </w:rPr>
        <w:t>"</w:t>
      </w:r>
      <w:proofErr w:type="spellStart"/>
      <w:r w:rsidRPr="1BA6048B">
        <w:rPr>
          <w:rFonts w:ascii="Consolas" w:eastAsia="Consolas" w:hAnsi="Consolas" w:cs="Consolas"/>
        </w:rPr>
        <w:t>truePositive_numParsingErrors</w:t>
      </w:r>
      <w:proofErr w:type="spellEnd"/>
      <w:r w:rsidRPr="1BA6048B">
        <w:rPr>
          <w:rFonts w:ascii="Consolas" w:eastAsia="Consolas" w:hAnsi="Consolas" w:cs="Consolas"/>
        </w:rPr>
        <w:t>": "</w:t>
      </w:r>
      <w:r w:rsidR="0A9A1466" w:rsidRPr="1BA6048B">
        <w:rPr>
          <w:rFonts w:ascii="Consolas" w:eastAsia="Consolas" w:hAnsi="Consolas" w:cs="Consolas"/>
        </w:rPr>
        <w:t>0</w:t>
      </w:r>
      <w:r w:rsidRPr="1BA6048B">
        <w:rPr>
          <w:rFonts w:ascii="Consolas" w:eastAsia="Consolas" w:hAnsi="Consolas" w:cs="Consolas"/>
        </w:rPr>
        <w:t>",</w:t>
      </w:r>
    </w:p>
    <w:p w14:paraId="2D115F32" w14:textId="469933AF" w:rsidR="4F9D3FFC" w:rsidRDefault="299F8465" w:rsidP="1BA6048B">
      <w:pPr>
        <w:spacing w:after="0"/>
        <w:rPr>
          <w:rFonts w:ascii="Consolas" w:eastAsia="Consolas" w:hAnsi="Consolas" w:cs="Consolas"/>
        </w:rPr>
      </w:pPr>
      <w:r w:rsidRPr="1BA6048B">
        <w:rPr>
          <w:rFonts w:ascii="Consolas" w:eastAsia="Consolas" w:hAnsi="Consolas" w:cs="Consolas"/>
        </w:rPr>
        <w:t>"</w:t>
      </w:r>
      <w:proofErr w:type="spellStart"/>
      <w:r w:rsidRPr="1BA6048B">
        <w:rPr>
          <w:rFonts w:ascii="Consolas" w:eastAsia="Consolas" w:hAnsi="Consolas" w:cs="Consolas"/>
        </w:rPr>
        <w:t>truePositive_num</w:t>
      </w:r>
      <w:r w:rsidR="23952869" w:rsidRPr="1BA6048B">
        <w:rPr>
          <w:rFonts w:ascii="Consolas" w:eastAsia="Consolas" w:hAnsi="Consolas" w:cs="Consolas"/>
        </w:rPr>
        <w:t>Source</w:t>
      </w:r>
      <w:r w:rsidRPr="1BA6048B">
        <w:rPr>
          <w:rFonts w:ascii="Consolas" w:eastAsia="Consolas" w:hAnsi="Consolas" w:cs="Consolas"/>
        </w:rPr>
        <w:t>Errors</w:t>
      </w:r>
      <w:proofErr w:type="spellEnd"/>
      <w:r w:rsidRPr="1BA6048B">
        <w:rPr>
          <w:rFonts w:ascii="Consolas" w:eastAsia="Consolas" w:hAnsi="Consolas" w:cs="Consolas"/>
        </w:rPr>
        <w:t>": "</w:t>
      </w:r>
      <w:r w:rsidR="53EEF003" w:rsidRPr="1BA6048B">
        <w:rPr>
          <w:rFonts w:ascii="Consolas" w:eastAsia="Consolas" w:hAnsi="Consolas" w:cs="Consolas"/>
        </w:rPr>
        <w:t>1</w:t>
      </w:r>
      <w:r w:rsidRPr="1BA6048B">
        <w:rPr>
          <w:rFonts w:ascii="Consolas" w:eastAsia="Consolas" w:hAnsi="Consolas" w:cs="Consolas"/>
        </w:rPr>
        <w:t>",</w:t>
      </w:r>
    </w:p>
    <w:p w14:paraId="1DA5D479" w14:textId="10C249BC" w:rsidR="4F9D3FFC" w:rsidRDefault="1682BD57" w:rsidP="1BA6048B">
      <w:pPr>
        <w:spacing w:after="0"/>
        <w:rPr>
          <w:rFonts w:ascii="Consolas" w:eastAsia="Consolas" w:hAnsi="Consolas" w:cs="Consolas"/>
        </w:rPr>
      </w:pPr>
      <w:r w:rsidRPr="1BA6048B">
        <w:rPr>
          <w:rFonts w:ascii="Consolas" w:eastAsia="Consolas" w:hAnsi="Consolas" w:cs="Consolas"/>
        </w:rPr>
        <w:t>"</w:t>
      </w:r>
      <w:proofErr w:type="spellStart"/>
      <w:r w:rsidRPr="1BA6048B">
        <w:rPr>
          <w:rFonts w:ascii="Consolas" w:eastAsia="Consolas" w:hAnsi="Consolas" w:cs="Consolas"/>
        </w:rPr>
        <w:t>truePositive_notes</w:t>
      </w:r>
      <w:proofErr w:type="spellEnd"/>
      <w:r w:rsidRPr="1BA6048B">
        <w:rPr>
          <w:rFonts w:ascii="Consolas" w:eastAsia="Consolas" w:hAnsi="Consolas" w:cs="Consolas"/>
        </w:rPr>
        <w:t>": "</w:t>
      </w:r>
      <w:proofErr w:type="gramStart"/>
      <w:r w:rsidRPr="1BA6048B">
        <w:rPr>
          <w:rFonts w:ascii="Consolas" w:eastAsia="Consolas" w:hAnsi="Consolas" w:cs="Consolas"/>
        </w:rPr>
        <w:t>One line</w:t>
      </w:r>
      <w:proofErr w:type="gramEnd"/>
      <w:r w:rsidRPr="1BA6048B">
        <w:rPr>
          <w:rFonts w:ascii="Consolas" w:eastAsia="Consolas" w:hAnsi="Consolas" w:cs="Consolas"/>
        </w:rPr>
        <w:t xml:space="preserve"> inaccurate transcript: [EXAMPLE]",</w:t>
      </w:r>
    </w:p>
    <w:p w14:paraId="405D6FD6" w14:textId="55BCEB52" w:rsidR="4F9D3FFC" w:rsidRDefault="4F9D3FFC" w:rsidP="1BA6048B">
      <w:pPr>
        <w:spacing w:after="0"/>
        <w:rPr>
          <w:rFonts w:ascii="Consolas" w:eastAsia="Consolas" w:hAnsi="Consolas" w:cs="Consolas"/>
        </w:rPr>
      </w:pPr>
    </w:p>
    <w:p w14:paraId="6B58D683" w14:textId="238692E5" w:rsidR="4F9D3FFC" w:rsidRDefault="1682BD57" w:rsidP="1BA6048B">
      <w:pPr>
        <w:spacing w:after="0"/>
        <w:rPr>
          <w:rFonts w:ascii="Consolas" w:eastAsia="Consolas" w:hAnsi="Consolas" w:cs="Consolas"/>
        </w:rPr>
      </w:pPr>
      <w:r w:rsidRPr="1BA6048B">
        <w:rPr>
          <w:rFonts w:ascii="Consolas" w:eastAsia="Consolas" w:hAnsi="Consolas" w:cs="Consolas"/>
        </w:rPr>
        <w:t>"</w:t>
      </w:r>
      <w:proofErr w:type="spellStart"/>
      <w:r w:rsidRPr="1BA6048B">
        <w:rPr>
          <w:rFonts w:ascii="Consolas" w:eastAsia="Consolas" w:hAnsi="Consolas" w:cs="Consolas"/>
        </w:rPr>
        <w:t>falsePositive_num</w:t>
      </w:r>
      <w:r w:rsidR="73BB13DF" w:rsidRPr="1BA6048B">
        <w:rPr>
          <w:rFonts w:ascii="Consolas" w:eastAsia="Consolas" w:hAnsi="Consolas" w:cs="Consolas"/>
        </w:rPr>
        <w:t>TestsDone</w:t>
      </w:r>
      <w:proofErr w:type="spellEnd"/>
      <w:r w:rsidRPr="1BA6048B">
        <w:rPr>
          <w:rFonts w:ascii="Consolas" w:eastAsia="Consolas" w:hAnsi="Consolas" w:cs="Consolas"/>
        </w:rPr>
        <w:t>": "</w:t>
      </w:r>
      <w:r w:rsidR="4A935AE3" w:rsidRPr="1BA6048B">
        <w:rPr>
          <w:rFonts w:ascii="Consolas" w:eastAsia="Consolas" w:hAnsi="Consolas" w:cs="Consolas"/>
        </w:rPr>
        <w:t>5</w:t>
      </w:r>
      <w:r w:rsidRPr="1BA6048B">
        <w:rPr>
          <w:rFonts w:ascii="Consolas" w:eastAsia="Consolas" w:hAnsi="Consolas" w:cs="Consolas"/>
        </w:rPr>
        <w:t>",</w:t>
      </w:r>
    </w:p>
    <w:p w14:paraId="2879865B" w14:textId="3B436D1C" w:rsidR="4F9D3FFC" w:rsidRDefault="520B09DC" w:rsidP="1BA6048B">
      <w:pPr>
        <w:spacing w:after="0"/>
        <w:rPr>
          <w:rFonts w:ascii="Consolas" w:eastAsia="Consolas" w:hAnsi="Consolas" w:cs="Consolas"/>
        </w:rPr>
      </w:pPr>
      <w:r w:rsidRPr="1BA6048B">
        <w:rPr>
          <w:rFonts w:ascii="Consolas" w:eastAsia="Consolas" w:hAnsi="Consolas" w:cs="Consolas"/>
        </w:rPr>
        <w:t>"</w:t>
      </w:r>
      <w:proofErr w:type="spellStart"/>
      <w:r w:rsidRPr="1BA6048B">
        <w:rPr>
          <w:rFonts w:ascii="Consolas" w:eastAsia="Consolas" w:hAnsi="Consolas" w:cs="Consolas"/>
        </w:rPr>
        <w:t>falsePositive_numErrors</w:t>
      </w:r>
      <w:proofErr w:type="spellEnd"/>
      <w:r w:rsidRPr="1BA6048B">
        <w:rPr>
          <w:rFonts w:ascii="Consolas" w:eastAsia="Consolas" w:hAnsi="Consolas" w:cs="Consolas"/>
        </w:rPr>
        <w:t>": "</w:t>
      </w:r>
      <w:r w:rsidR="4DE112E9" w:rsidRPr="1BA6048B">
        <w:rPr>
          <w:rFonts w:ascii="Consolas" w:eastAsia="Consolas" w:hAnsi="Consolas" w:cs="Consolas"/>
        </w:rPr>
        <w:t>1</w:t>
      </w:r>
      <w:r w:rsidRPr="1BA6048B">
        <w:rPr>
          <w:rFonts w:ascii="Consolas" w:eastAsia="Consolas" w:hAnsi="Consolas" w:cs="Consolas"/>
        </w:rPr>
        <w:t>",</w:t>
      </w:r>
    </w:p>
    <w:p w14:paraId="3CC86A31" w14:textId="2EB75CEA" w:rsidR="4F9D3FFC" w:rsidRDefault="1682BD57" w:rsidP="1BA6048B">
      <w:pPr>
        <w:spacing w:after="0"/>
        <w:rPr>
          <w:rFonts w:ascii="Consolas" w:eastAsia="Consolas" w:hAnsi="Consolas" w:cs="Consolas"/>
        </w:rPr>
      </w:pPr>
      <w:r w:rsidRPr="1BA6048B">
        <w:rPr>
          <w:rFonts w:ascii="Consolas" w:eastAsia="Consolas" w:hAnsi="Consolas" w:cs="Consolas"/>
        </w:rPr>
        <w:t>"</w:t>
      </w:r>
      <w:proofErr w:type="spellStart"/>
      <w:r w:rsidRPr="1BA6048B">
        <w:rPr>
          <w:rFonts w:ascii="Consolas" w:eastAsia="Consolas" w:hAnsi="Consolas" w:cs="Consolas"/>
        </w:rPr>
        <w:t>falsePositive_notes</w:t>
      </w:r>
      <w:proofErr w:type="spellEnd"/>
      <w:r w:rsidRPr="1BA6048B">
        <w:rPr>
          <w:rFonts w:ascii="Consolas" w:eastAsia="Consolas" w:hAnsi="Consolas" w:cs="Consolas"/>
        </w:rPr>
        <w:t>": "Parsing error: no space after full stop."</w:t>
      </w:r>
    </w:p>
    <w:p w14:paraId="346F0039" w14:textId="256E5927" w:rsidR="4F9D3FFC" w:rsidRDefault="1682BD57" w:rsidP="1BA6048B">
      <w:pPr>
        <w:spacing w:after="0"/>
        <w:rPr>
          <w:rFonts w:ascii="Consolas" w:eastAsia="Consolas" w:hAnsi="Consolas" w:cs="Consolas"/>
        </w:rPr>
      </w:pPr>
      <w:r w:rsidRPr="1BA6048B">
        <w:rPr>
          <w:rFonts w:ascii="Consolas" w:eastAsia="Consolas" w:hAnsi="Consolas" w:cs="Consolas"/>
        </w:rPr>
        <w:t>}</w:t>
      </w:r>
    </w:p>
    <w:p w14:paraId="36B91749" w14:textId="443F55F7" w:rsidR="4F9D3FFC" w:rsidRDefault="4F9D3FFC" w:rsidP="1BA6048B">
      <w:pPr>
        <w:spacing w:after="0"/>
        <w:rPr>
          <w:rFonts w:ascii="Consolas" w:eastAsia="Consolas" w:hAnsi="Consolas" w:cs="Consolas"/>
        </w:rPr>
      </w:pPr>
    </w:p>
    <w:p w14:paraId="48069393" w14:textId="2E294A5C" w:rsidR="4F9D3FFC" w:rsidRDefault="5B78CF74" w:rsidP="1BA6048B">
      <w:pPr>
        <w:spacing w:after="0"/>
        <w:rPr>
          <w:rFonts w:eastAsiaTheme="minorEastAsia"/>
        </w:rPr>
      </w:pPr>
      <w:r w:rsidRPr="1BA6048B">
        <w:rPr>
          <w:rFonts w:eastAsiaTheme="minorEastAsia"/>
        </w:rPr>
        <w:t xml:space="preserve">Raise a </w:t>
      </w:r>
      <w:proofErr w:type="spellStart"/>
      <w:r w:rsidRPr="1BA6048B">
        <w:rPr>
          <w:rFonts w:eastAsiaTheme="minorEastAsia"/>
        </w:rPr>
        <w:t>github</w:t>
      </w:r>
      <w:proofErr w:type="spellEnd"/>
      <w:r w:rsidRPr="1BA6048B">
        <w:rPr>
          <w:rFonts w:eastAsiaTheme="minorEastAsia"/>
        </w:rPr>
        <w:t xml:space="preserve"> issue detailing any problems that could potentially be fixed</w:t>
      </w:r>
      <w:r w:rsidR="1D49E34B" w:rsidRPr="1BA6048B">
        <w:rPr>
          <w:rFonts w:eastAsiaTheme="minorEastAsia"/>
        </w:rPr>
        <w:t xml:space="preserve"> (mainly be false positive errors)</w:t>
      </w:r>
      <w:r w:rsidRPr="1BA6048B">
        <w:rPr>
          <w:rFonts w:eastAsiaTheme="minorEastAsia"/>
        </w:rPr>
        <w:t xml:space="preserve">. </w:t>
      </w:r>
    </w:p>
    <w:p w14:paraId="1D897F30" w14:textId="3D971EFF" w:rsidR="4F9D3FFC" w:rsidRDefault="4F9D3FFC" w:rsidP="1BA6048B">
      <w:pPr>
        <w:spacing w:after="0"/>
        <w:rPr>
          <w:rFonts w:ascii="Consolas" w:eastAsia="Consolas" w:hAnsi="Consolas" w:cs="Consolas"/>
        </w:rPr>
      </w:pPr>
    </w:p>
    <w:p w14:paraId="3EA1138D" w14:textId="27990C38" w:rsidR="4F9D3FFC" w:rsidRDefault="5394F94E" w:rsidP="1BA6048B">
      <w:pPr>
        <w:rPr>
          <w:b/>
          <w:bCs/>
        </w:rPr>
      </w:pPr>
      <w:r w:rsidRPr="1BA6048B">
        <w:rPr>
          <w:b/>
          <w:bCs/>
        </w:rPr>
        <w:t>Check for true positives and transcription errors</w:t>
      </w:r>
    </w:p>
    <w:p w14:paraId="3FD0A494" w14:textId="0FF1FF2D" w:rsidR="4F9D3FFC" w:rsidRDefault="5DDFF75C" w:rsidP="4F9D3FFC">
      <w:r>
        <w:t xml:space="preserve">1. </w:t>
      </w:r>
      <w:r w:rsidR="5394F94E">
        <w:t xml:space="preserve">Find a video </w:t>
      </w:r>
      <w:r w:rsidR="7A33A1CA">
        <w:t xml:space="preserve">on </w:t>
      </w:r>
      <w:r w:rsidR="6EF2734E">
        <w:t>YouTube</w:t>
      </w:r>
      <w:r w:rsidR="7A33A1CA">
        <w:t xml:space="preserve"> of someone playing the game. Try to find one that </w:t>
      </w:r>
      <w:r w:rsidR="53A3B021">
        <w:t>documents an entire play through the game</w:t>
      </w:r>
      <w:r w:rsidR="7A33A1CA">
        <w:t xml:space="preserve"> (rather than clips),</w:t>
      </w:r>
      <w:r w:rsidR="1E918FF9">
        <w:t xml:space="preserve"> without mods,</w:t>
      </w:r>
      <w:r w:rsidR="7A33A1CA">
        <w:t xml:space="preserve"> </w:t>
      </w:r>
      <w:r w:rsidR="721809AF">
        <w:t xml:space="preserve">and </w:t>
      </w:r>
      <w:r w:rsidR="7A33A1CA">
        <w:t>th</w:t>
      </w:r>
      <w:r w:rsidR="2718F676">
        <w:t>at is not a speed run</w:t>
      </w:r>
      <w:r w:rsidR="719B07EB">
        <w:t xml:space="preserve"> or specialist run (</w:t>
      </w:r>
      <w:proofErr w:type="gramStart"/>
      <w:r w:rsidR="719B07EB">
        <w:t>e.g.</w:t>
      </w:r>
      <w:proofErr w:type="gramEnd"/>
      <w:r w:rsidR="719B07EB">
        <w:t xml:space="preserve"> pacifist)</w:t>
      </w:r>
      <w:r w:rsidR="2718F676">
        <w:t>.</w:t>
      </w:r>
      <w:r w:rsidR="2BEF65F4">
        <w:t xml:space="preserve"> Typically, “let’s play” videos will be suitable.</w:t>
      </w:r>
    </w:p>
    <w:p w14:paraId="7E734015" w14:textId="46035CEA" w:rsidR="4F9D3FFC" w:rsidRDefault="12064D17" w:rsidP="4F9D3FFC">
      <w:r>
        <w:t xml:space="preserve">2. </w:t>
      </w:r>
      <w:r w:rsidR="51540C4E">
        <w:t>If a run is split over several videos, choose one at random.</w:t>
      </w:r>
    </w:p>
    <w:p w14:paraId="06CE7CF5" w14:textId="437091E0" w:rsidR="4F9D3FFC" w:rsidRDefault="434EB184" w:rsidP="1BA6048B">
      <w:r>
        <w:t xml:space="preserve">3. </w:t>
      </w:r>
      <w:r w:rsidR="51540C4E">
        <w:t>Choose a random place in the video.</w:t>
      </w:r>
      <w:r w:rsidR="010BF28E">
        <w:t xml:space="preserve"> This website will help you do that: </w:t>
      </w:r>
      <w:hyperlink r:id="rId20">
        <w:r w:rsidR="010BF28E" w:rsidRPr="1BA6048B">
          <w:rPr>
            <w:rStyle w:val="Hyperlink"/>
          </w:rPr>
          <w:t>https://correlation-machine.com/VideoGameCorpus/randomVideoLocation.html</w:t>
        </w:r>
      </w:hyperlink>
      <w:r w:rsidR="4FA302CE">
        <w:t xml:space="preserve"> </w:t>
      </w:r>
    </w:p>
    <w:p w14:paraId="455AA5AA" w14:textId="01161219" w:rsidR="4F9D3FFC" w:rsidRDefault="146ABC1C" w:rsidP="4F9D3FFC">
      <w:r>
        <w:t xml:space="preserve">4. </w:t>
      </w:r>
      <w:r w:rsidR="4032182C">
        <w:t>Find the next piece of dialogue. If you reach the end of the video, loop around to the beginning.</w:t>
      </w:r>
      <w:r w:rsidR="480B680B">
        <w:t xml:space="preserve"> Look at up to three lines of dialogue that are spoken together.</w:t>
      </w:r>
    </w:p>
    <w:p w14:paraId="2B64EEFF" w14:textId="3C457F50" w:rsidR="4F9D3FFC" w:rsidRDefault="488F9AF1" w:rsidP="4F9D3FFC">
      <w:r>
        <w:t xml:space="preserve">5. </w:t>
      </w:r>
      <w:r w:rsidR="4032182C">
        <w:t xml:space="preserve">Search the </w:t>
      </w:r>
      <w:proofErr w:type="spellStart"/>
      <w:r w:rsidR="4032182C">
        <w:t>data.json</w:t>
      </w:r>
      <w:proofErr w:type="spellEnd"/>
      <w:r w:rsidR="4032182C">
        <w:t xml:space="preserve"> file to answer:</w:t>
      </w:r>
    </w:p>
    <w:p w14:paraId="2452D3E1" w14:textId="69160A26" w:rsidR="4F9D3FFC" w:rsidRDefault="4032182C" w:rsidP="1BA6048B">
      <w:pPr>
        <w:pStyle w:val="ListParagraph"/>
        <w:numPr>
          <w:ilvl w:val="0"/>
          <w:numId w:val="3"/>
        </w:numPr>
        <w:rPr>
          <w:rFonts w:eastAsiaTheme="minorEastAsia"/>
        </w:rPr>
      </w:pPr>
      <w:r>
        <w:t>Does the dialogue in the video exist in the corpus? (</w:t>
      </w:r>
      <w:proofErr w:type="gramStart"/>
      <w:r>
        <w:t>ignoring</w:t>
      </w:r>
      <w:proofErr w:type="gramEnd"/>
      <w:r>
        <w:t xml:space="preserve"> small errors</w:t>
      </w:r>
      <w:r w:rsidR="35A06196">
        <w:t xml:space="preserve"> in punctuation, capitalisation, and also ignoring typos - the question is whether the line is represented somehow</w:t>
      </w:r>
      <w:r>
        <w:t>)</w:t>
      </w:r>
    </w:p>
    <w:p w14:paraId="7D4E2958" w14:textId="7A53CD78" w:rsidR="4F9D3FFC" w:rsidRDefault="4032182C" w:rsidP="1BA6048B">
      <w:pPr>
        <w:pStyle w:val="ListParagraph"/>
        <w:numPr>
          <w:ilvl w:val="0"/>
          <w:numId w:val="3"/>
        </w:numPr>
        <w:rPr>
          <w:rFonts w:eastAsiaTheme="minorEastAsia"/>
        </w:rPr>
      </w:pPr>
      <w:r>
        <w:t>Is the text of the transcript of the video accurate? Note that</w:t>
      </w:r>
      <w:r w:rsidR="336C1BC2">
        <w:t xml:space="preserve"> consecutive lines spoken by the same character are collapsed into one line in the corpus.</w:t>
      </w:r>
    </w:p>
    <w:p w14:paraId="5DFA047E" w14:textId="63BC053C" w:rsidR="4F9D3FFC" w:rsidRDefault="336C1BC2" w:rsidP="1BA6048B">
      <w:pPr>
        <w:pStyle w:val="ListParagraph"/>
        <w:numPr>
          <w:ilvl w:val="0"/>
          <w:numId w:val="3"/>
        </w:numPr>
        <w:rPr>
          <w:rFonts w:eastAsiaTheme="minorEastAsia"/>
        </w:rPr>
      </w:pPr>
      <w:r>
        <w:t xml:space="preserve">Is the structure of the </w:t>
      </w:r>
      <w:proofErr w:type="gramStart"/>
      <w:r>
        <w:t>conversation</w:t>
      </w:r>
      <w:proofErr w:type="gramEnd"/>
      <w:r>
        <w:t xml:space="preserve"> correct? (Are options defined in “CHOICE” structures? Are all options available? Does the sequence match?). Note that the dialogue </w:t>
      </w:r>
      <w:r w:rsidR="2233B7A6">
        <w:t xml:space="preserve">in the game </w:t>
      </w:r>
      <w:r>
        <w:t>may be randomised</w:t>
      </w:r>
      <w:r w:rsidR="1F456703">
        <w:t>, optional</w:t>
      </w:r>
      <w:r>
        <w:t xml:space="preserve"> or status-dependent</w:t>
      </w:r>
      <w:r w:rsidR="1FF7F6CE">
        <w:t>,</w:t>
      </w:r>
      <w:r w:rsidR="77A48E20">
        <w:t xml:space="preserve"> so all lines in the corpus may not appear in the video. </w:t>
      </w:r>
      <w:r w:rsidR="4DB668AE">
        <w:t>The question is whether the dialogue in the video is covered by the corpus.</w:t>
      </w:r>
    </w:p>
    <w:p w14:paraId="22D59D7B" w14:textId="728E01D9" w:rsidR="4F9D3FFC" w:rsidRDefault="336C1BC2" w:rsidP="1BA6048B">
      <w:pPr>
        <w:pStyle w:val="ListParagraph"/>
        <w:numPr>
          <w:ilvl w:val="0"/>
          <w:numId w:val="3"/>
        </w:numPr>
        <w:rPr>
          <w:rFonts w:eastAsiaTheme="minorEastAsia"/>
        </w:rPr>
      </w:pPr>
      <w:r>
        <w:t xml:space="preserve">If there </w:t>
      </w:r>
      <w:r w:rsidR="290916B4">
        <w:t>are any</w:t>
      </w:r>
      <w:r>
        <w:t xml:space="preserve"> error</w:t>
      </w:r>
      <w:r w:rsidR="16CC2B75">
        <w:t>s</w:t>
      </w:r>
      <w:r w:rsidR="66BB0119">
        <w:t>, can we identify the source?</w:t>
      </w:r>
    </w:p>
    <w:p w14:paraId="7179BCFE" w14:textId="5064B0D5" w:rsidR="66BB0119" w:rsidRDefault="66BB0119" w:rsidP="1BA6048B">
      <w:pPr>
        <w:pStyle w:val="ListParagraph"/>
        <w:numPr>
          <w:ilvl w:val="1"/>
          <w:numId w:val="3"/>
        </w:numPr>
        <w:rPr>
          <w:rFonts w:eastAsiaTheme="minorEastAsia"/>
        </w:rPr>
      </w:pPr>
      <w:r w:rsidRPr="1BA6048B">
        <w:t>Error in parsing program</w:t>
      </w:r>
      <w:r w:rsidR="01ADCD3E" w:rsidRPr="1BA6048B">
        <w:t>.</w:t>
      </w:r>
    </w:p>
    <w:p w14:paraId="11C8D396" w14:textId="1C7627E5" w:rsidR="66BB0119" w:rsidRDefault="66BB0119" w:rsidP="1BA6048B">
      <w:pPr>
        <w:pStyle w:val="ListParagraph"/>
        <w:numPr>
          <w:ilvl w:val="1"/>
          <w:numId w:val="3"/>
        </w:numPr>
        <w:rPr>
          <w:rFonts w:eastAsiaTheme="minorEastAsia"/>
        </w:rPr>
      </w:pPr>
      <w:r w:rsidRPr="1BA6048B">
        <w:t xml:space="preserve">Error in </w:t>
      </w:r>
      <w:r w:rsidR="39060114" w:rsidRPr="1BA6048B">
        <w:t>original transcript source.</w:t>
      </w:r>
    </w:p>
    <w:p w14:paraId="6FA5D7C5" w14:textId="2538373E" w:rsidR="78B139DA" w:rsidRDefault="78B139DA" w:rsidP="1BA6048B">
      <w:r w:rsidRPr="1BA6048B">
        <w:t xml:space="preserve">Repeat </w:t>
      </w:r>
      <w:r w:rsidR="4191B52B" w:rsidRPr="1BA6048B">
        <w:t>steps 2-5 for 5 parts of the video.</w:t>
      </w:r>
    </w:p>
    <w:p w14:paraId="0F3A9A4D" w14:textId="7E18B4C1" w:rsidR="7C128EA6" w:rsidRDefault="7C128EA6" w:rsidP="1BA6048B">
      <w:pPr>
        <w:rPr>
          <w:b/>
          <w:bCs/>
        </w:rPr>
      </w:pPr>
      <w:r w:rsidRPr="1BA6048B">
        <w:rPr>
          <w:b/>
          <w:bCs/>
        </w:rPr>
        <w:t xml:space="preserve">Check for </w:t>
      </w:r>
      <w:r w:rsidR="7E562124" w:rsidRPr="1BA6048B">
        <w:rPr>
          <w:b/>
          <w:bCs/>
        </w:rPr>
        <w:t>false positives and parsing errors</w:t>
      </w:r>
    </w:p>
    <w:p w14:paraId="03C89555" w14:textId="62CBA346" w:rsidR="7E562124" w:rsidRDefault="7E562124" w:rsidP="1BA6048B">
      <w:r>
        <w:lastRenderedPageBreak/>
        <w:t xml:space="preserve">Pick a random line in the corpus </w:t>
      </w:r>
      <w:proofErr w:type="spellStart"/>
      <w:r>
        <w:t>data.json</w:t>
      </w:r>
      <w:proofErr w:type="spellEnd"/>
      <w:r>
        <w:t xml:space="preserve"> file.</w:t>
      </w:r>
    </w:p>
    <w:p w14:paraId="1F86DE0B" w14:textId="4212FBF1" w:rsidR="4610C99B" w:rsidRDefault="4610C99B" w:rsidP="1BA6048B">
      <w:r>
        <w:t>Confirm that:</w:t>
      </w:r>
    </w:p>
    <w:p w14:paraId="73A74901" w14:textId="2C40369E" w:rsidR="0A13E0ED" w:rsidRDefault="0A13E0ED" w:rsidP="1BA6048B">
      <w:pPr>
        <w:pStyle w:val="ListParagraph"/>
        <w:numPr>
          <w:ilvl w:val="0"/>
          <w:numId w:val="2"/>
        </w:numPr>
        <w:rPr>
          <w:rFonts w:eastAsiaTheme="minorEastAsia"/>
        </w:rPr>
      </w:pPr>
      <w:r>
        <w:t>The character name is plausible (not some possible parsing error like “and so”).</w:t>
      </w:r>
    </w:p>
    <w:p w14:paraId="672F9749" w14:textId="7F249B6D" w:rsidR="29F30A36" w:rsidRDefault="29F30A36" w:rsidP="1BA6048B">
      <w:pPr>
        <w:pStyle w:val="ListParagraph"/>
        <w:numPr>
          <w:ilvl w:val="0"/>
          <w:numId w:val="2"/>
        </w:numPr>
        <w:rPr>
          <w:rFonts w:eastAsiaTheme="minorEastAsia"/>
        </w:rPr>
      </w:pPr>
      <w:r>
        <w:t>T</w:t>
      </w:r>
      <w:r w:rsidR="458C9779">
        <w:t>here are no strange typographic characters.</w:t>
      </w:r>
    </w:p>
    <w:p w14:paraId="73E9D13B" w14:textId="5D20436C" w:rsidR="458C9779" w:rsidRDefault="458C9779" w:rsidP="1BA6048B">
      <w:pPr>
        <w:pStyle w:val="ListParagraph"/>
        <w:numPr>
          <w:ilvl w:val="0"/>
          <w:numId w:val="2"/>
        </w:numPr>
        <w:rPr>
          <w:rFonts w:eastAsiaTheme="minorEastAsia"/>
        </w:rPr>
      </w:pPr>
      <w:r>
        <w:t>There are no o</w:t>
      </w:r>
      <w:r w:rsidR="68F05A7D">
        <w:t>bvious parsing errors</w:t>
      </w:r>
      <w:r w:rsidR="525B91CD">
        <w:t xml:space="preserve"> (</w:t>
      </w:r>
      <w:proofErr w:type="gramStart"/>
      <w:r w:rsidR="50C9BD76">
        <w:t>e.g.</w:t>
      </w:r>
      <w:proofErr w:type="gramEnd"/>
      <w:r w:rsidR="50C9BD76">
        <w:t xml:space="preserve"> another character’s dialogue line enclosed in the dialogue string, words not separated properly)</w:t>
      </w:r>
      <w:r w:rsidR="38C3BD5B">
        <w:t>.</w:t>
      </w:r>
    </w:p>
    <w:p w14:paraId="6C4FA258" w14:textId="651BB773" w:rsidR="724A8A94" w:rsidRDefault="724A8A94" w:rsidP="1BA6048B">
      <w:r>
        <w:t>If it is possible, f</w:t>
      </w:r>
      <w:r w:rsidR="68F05A7D">
        <w:t>ind this line in the source transcript</w:t>
      </w:r>
      <w:r w:rsidR="0954B855">
        <w:t xml:space="preserve">. This might involve finding the location of the source in the </w:t>
      </w:r>
      <w:proofErr w:type="spellStart"/>
      <w:r w:rsidR="0954B855">
        <w:t>meta.json</w:t>
      </w:r>
      <w:proofErr w:type="spellEnd"/>
      <w:r w:rsidR="0954B855">
        <w:t xml:space="preserve"> file, then using a google search like:</w:t>
      </w:r>
    </w:p>
    <w:p w14:paraId="4F68B46C" w14:textId="496EB7C8" w:rsidR="0954B855" w:rsidRDefault="0954B855" w:rsidP="1BA6048B">
      <w:pPr>
        <w:rPr>
          <w:rFonts w:ascii="Consolas" w:eastAsia="Consolas" w:hAnsi="Consolas" w:cs="Consolas"/>
          <w:sz w:val="20"/>
          <w:szCs w:val="20"/>
        </w:rPr>
      </w:pPr>
      <w:proofErr w:type="spellStart"/>
      <w:proofErr w:type="gramStart"/>
      <w:r w:rsidRPr="1BA6048B">
        <w:rPr>
          <w:rFonts w:ascii="Consolas" w:eastAsia="Consolas" w:hAnsi="Consolas" w:cs="Consolas"/>
          <w:sz w:val="20"/>
          <w:szCs w:val="20"/>
        </w:rPr>
        <w:t>site:http</w:t>
      </w:r>
      <w:proofErr w:type="spellEnd"/>
      <w:r w:rsidRPr="1BA6048B">
        <w:rPr>
          <w:rFonts w:ascii="Consolas" w:eastAsia="Consolas" w:hAnsi="Consolas" w:cs="Consolas"/>
          <w:sz w:val="20"/>
          <w:szCs w:val="20"/>
        </w:rPr>
        <w:t>://www.yinza.com/Fandom/Script/</w:t>
      </w:r>
      <w:proofErr w:type="gramEnd"/>
      <w:r w:rsidR="2E71CF1B" w:rsidRPr="1BA6048B">
        <w:rPr>
          <w:rFonts w:ascii="Consolas" w:eastAsia="Consolas" w:hAnsi="Consolas" w:cs="Consolas"/>
          <w:sz w:val="20"/>
          <w:szCs w:val="20"/>
        </w:rPr>
        <w:t xml:space="preserve"> “This is a church in </w:t>
      </w:r>
      <w:r w:rsidR="7BFC5BCC" w:rsidRPr="1BA6048B">
        <w:rPr>
          <w:rFonts w:ascii="Consolas" w:eastAsia="Consolas" w:hAnsi="Consolas" w:cs="Consolas"/>
          <w:sz w:val="20"/>
          <w:szCs w:val="20"/>
        </w:rPr>
        <w:t>the</w:t>
      </w:r>
      <w:r w:rsidR="2E71CF1B" w:rsidRPr="1BA6048B">
        <w:rPr>
          <w:rFonts w:ascii="Consolas" w:eastAsia="Consolas" w:hAnsi="Consolas" w:cs="Consolas"/>
          <w:sz w:val="20"/>
          <w:szCs w:val="20"/>
        </w:rPr>
        <w:t>”</w:t>
      </w:r>
    </w:p>
    <w:p w14:paraId="7E01EB20" w14:textId="1378B686" w:rsidR="2E71CF1B" w:rsidRDefault="2E71CF1B" w:rsidP="1BA6048B">
      <w:pPr>
        <w:pStyle w:val="ListParagraph"/>
        <w:numPr>
          <w:ilvl w:val="0"/>
          <w:numId w:val="1"/>
        </w:numPr>
        <w:rPr>
          <w:rFonts w:eastAsiaTheme="minorEastAsia"/>
        </w:rPr>
      </w:pPr>
      <w:r w:rsidRPr="1BA6048B">
        <w:rPr>
          <w:rFonts w:eastAsiaTheme="minorEastAsia"/>
        </w:rPr>
        <w:t>Confirm that the line in the source has been correctly parsed into the corpus.</w:t>
      </w:r>
    </w:p>
    <w:p w14:paraId="53DAB225" w14:textId="7C177B34" w:rsidR="15327BBC" w:rsidRDefault="15327BBC" w:rsidP="1BA6048B">
      <w:pPr>
        <w:rPr>
          <w:rFonts w:eastAsiaTheme="minorEastAsia"/>
        </w:rPr>
      </w:pPr>
      <w:r w:rsidRPr="1BA6048B">
        <w:rPr>
          <w:rFonts w:eastAsiaTheme="minorEastAsia"/>
        </w:rPr>
        <w:t>Repeat this procedure 5 times.</w:t>
      </w:r>
    </w:p>
    <w:sectPr w:rsidR="15327BB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ean Roberts" w:date="2021-03-12T14:23:00Z" w:initials="SR">
    <w:p w14:paraId="2F94E7D4" w14:textId="5059C34E" w:rsidR="4F9D3FFC" w:rsidRDefault="4F9D3FFC">
      <w:r>
        <w:t>There should be a reference to some linguistic theory that views names like this. ?</w:t>
      </w:r>
      <w:r>
        <w:annotationRef/>
      </w:r>
    </w:p>
  </w:comment>
  <w:comment w:id="15" w:author="Steph Rennick" w:date="2021-03-25T19:38:00Z" w:initials="SR">
    <w:p w14:paraId="392397D6" w14:textId="7253A17E" w:rsidR="76AF0545" w:rsidRDefault="76AF0545">
      <w:r>
        <w:t xml:space="preserve">I think we should be consistent here, i.e. always coding them as neutral, or always leaving them out (and I'm in favour of the former - unless there's an argument to the contrary I think it would be good for every character mentioned in the 'character.txt' file to be coded, even if it's just 'neutral' for the generics). </w:t>
      </w:r>
      <w:r>
        <w:annotationRef/>
      </w:r>
    </w:p>
  </w:comment>
  <w:comment w:id="18" w:author="Steph Rennick" w:date="2021-03-12T18:45:00Z" w:initials="SR">
    <w:p w14:paraId="20243073" w14:textId="2B85B05F" w:rsidR="20D4EFB3" w:rsidRDefault="20D4EFB3">
      <w:r>
        <w:t>Is it? (I'm as much testing if my comments come up, but this is a genuine question. Mightn't players differ?)</w:t>
      </w:r>
      <w:r>
        <w:annotationRef/>
      </w:r>
    </w:p>
  </w:comment>
  <w:comment w:id="19" w:author="Sean Roberts" w:date="2021-03-15T09:48:00Z" w:initials="SR">
    <w:p w14:paraId="64165F3F" w14:textId="55D2572F" w:rsidR="3EE6A20F" w:rsidRDefault="3EE6A20F">
      <w:r>
        <w:t xml:space="preserve">I wanted to express the idea that ideally we would know the average player's interpretation, rather than author's intent. We should be more specific (and discuss this in the paper, including players in different countries). But maybe a better way of phrasing this would be "the community's interpretation"? </w:t>
      </w:r>
      <w:r>
        <w:annotationRef/>
      </w:r>
    </w:p>
  </w:comment>
  <w:comment w:id="20" w:author="Steph Rennick" w:date="2021-03-15T14:01:00Z" w:initials="SR">
    <w:p w14:paraId="2D167A69" w14:textId="748EBEF9" w:rsidR="6C42A5A4" w:rsidRDefault="6C42A5A4">
      <w:r>
        <w:t xml:space="preserve">Yes re the paper. I don't know - maybe 'the community's interpretation' works better, but that seems to have similar problems (which community, etc.). I'll think on this. What will be most informative is the edge cases and how we decide to handle them. So perhaps people coding games could flag when a character is difficult to identify and then we can work out if there's a pattern to that. </w:t>
      </w:r>
      <w:r>
        <w:annotationRef/>
      </w:r>
    </w:p>
  </w:comment>
  <w:comment w:id="21" w:author="Sean Roberts" w:date="2021-03-15T14:10:00Z" w:initials="SR">
    <w:p w14:paraId="2EA18177" w14:textId="09CCB006" w:rsidR="6C42A5A4" w:rsidRDefault="6C42A5A4">
      <w:r>
        <w:t>Good idea.</w:t>
      </w:r>
      <w:r>
        <w:annotationRef/>
      </w:r>
    </w:p>
  </w:comment>
  <w:comment w:id="22" w:author="Steph Rennick" w:date="2021-03-26T15:59:00Z" w:initials="SR">
    <w:p w14:paraId="7EDF4F89" w14:textId="55376E3A" w:rsidR="76AF0545" w:rsidRDefault="76AF0545">
      <w:r>
        <w:t xml:space="preserve">On this front, two categories have repeatedly come up for me: people in disguise/shapeshifting, and differentiating between 'we don't know' and 'genuinely neutral'. </w:t>
      </w:r>
      <w:r>
        <w:annotationRef/>
      </w:r>
    </w:p>
  </w:comment>
  <w:comment w:id="29" w:author="Emma Thrupp" w:date="2021-03-23T11:31:00Z" w:initials="ET">
    <w:p w14:paraId="7FBBB35C" w14:textId="59BD503C" w:rsidR="079D101F" w:rsidRDefault="079D101F">
      <w:r>
        <w:rPr>
          <w:color w:val="2B579A"/>
          <w:shd w:val="clear" w:color="auto" w:fill="E6E6E6"/>
        </w:rPr>
        <w:fldChar w:fldCharType="begin"/>
      </w:r>
      <w:r>
        <w:instrText xml:space="preserve"> HYPERLINK "mailto:RobertsS55@cardiff.ac.uk"</w:instrText>
      </w:r>
      <w:r>
        <w:rPr>
          <w:color w:val="2B579A"/>
          <w:shd w:val="clear" w:color="auto" w:fill="E6E6E6"/>
        </w:rPr>
      </w:r>
      <w:bookmarkStart w:id="30" w:name="_@_1CC701E12D9A4457BC46EDE9702F31ECZ"/>
      <w:r>
        <w:rPr>
          <w:color w:val="2B579A"/>
          <w:shd w:val="clear" w:color="auto" w:fill="E6E6E6"/>
        </w:rPr>
        <w:fldChar w:fldCharType="separate"/>
      </w:r>
      <w:bookmarkEnd w:id="30"/>
      <w:r w:rsidRPr="079D101F">
        <w:rPr>
          <w:rStyle w:val="Mention"/>
          <w:noProof/>
        </w:rPr>
        <w:t>@Sean Roberts</w:t>
      </w:r>
      <w:r>
        <w:rPr>
          <w:color w:val="2B579A"/>
          <w:shd w:val="clear" w:color="auto" w:fill="E6E6E6"/>
        </w:rPr>
        <w:fldChar w:fldCharType="end"/>
      </w:r>
      <w:r>
        <w:t xml:space="preserve"> There are lots of groups of characters in Mario RPG. Should I code them all as neutral? They are mostly referred to as 'he' / 'him' / 'his' in the Wiki pages, for example 'Shy Aways' and 'Snifits'. I think they should be coded as 'neutral' as they are groups of a non-human species, but thought it was interesting that the community decided they are male! </w:t>
      </w:r>
      <w:r>
        <w:annotationRef/>
      </w:r>
    </w:p>
  </w:comment>
  <w:comment w:id="76" w:author="Steph Rennick" w:date="2021-04-22T17:33:00Z" w:initials="SR">
    <w:p w14:paraId="04F70F6E" w14:textId="623874A3" w:rsidR="692A46AF" w:rsidRDefault="692A46AF">
      <w:r>
        <w:t xml:space="preserve">It occurs that we might add in our process for error checking the metadata as well? E.g. Checking that the number of entries in characters.txt corresponds to the number of characters coded, checking all the fields (e.g. main player character) has been filled in, etc.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94E7D4" w15:done="0"/>
  <w15:commentEx w15:paraId="392397D6" w15:done="0"/>
  <w15:commentEx w15:paraId="20243073" w15:done="0"/>
  <w15:commentEx w15:paraId="64165F3F" w15:paraIdParent="20243073" w15:done="0"/>
  <w15:commentEx w15:paraId="2D167A69" w15:paraIdParent="20243073" w15:done="0"/>
  <w15:commentEx w15:paraId="2EA18177" w15:paraIdParent="20243073" w15:done="0"/>
  <w15:commentEx w15:paraId="7EDF4F89" w15:paraIdParent="20243073" w15:done="0"/>
  <w15:commentEx w15:paraId="7FBBB35C" w15:done="0"/>
  <w15:commentEx w15:paraId="04F70F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8846686" w16cex:dateUtc="2021-03-12T14:23:00Z"/>
  <w16cex:commentExtensible w16cex:durableId="745B7D8A" w16cex:dateUtc="2021-03-25T19:38:00Z"/>
  <w16cex:commentExtensible w16cex:durableId="24988F3B" w16cex:dateUtc="2021-03-12T18:45:00Z"/>
  <w16cex:commentExtensible w16cex:durableId="26BB4ABA" w16cex:dateUtc="2021-03-15T09:48:00Z"/>
  <w16cex:commentExtensible w16cex:durableId="25321B91" w16cex:dateUtc="2021-03-15T14:01:00Z"/>
  <w16cex:commentExtensible w16cex:durableId="25A91B65" w16cex:dateUtc="2021-03-15T14:10:00Z"/>
  <w16cex:commentExtensible w16cex:durableId="37037546" w16cex:dateUtc="2021-03-26T15:59:00Z"/>
  <w16cex:commentExtensible w16cex:durableId="3817AABE" w16cex:dateUtc="2021-03-23T11:31:00Z"/>
  <w16cex:commentExtensible w16cex:durableId="370EE5CF" w16cex:dateUtc="2021-04-22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94E7D4" w16cid:durableId="58846686"/>
  <w16cid:commentId w16cid:paraId="392397D6" w16cid:durableId="745B7D8A"/>
  <w16cid:commentId w16cid:paraId="20243073" w16cid:durableId="24988F3B"/>
  <w16cid:commentId w16cid:paraId="64165F3F" w16cid:durableId="26BB4ABA"/>
  <w16cid:commentId w16cid:paraId="2D167A69" w16cid:durableId="25321B91"/>
  <w16cid:commentId w16cid:paraId="2EA18177" w16cid:durableId="25A91B65"/>
  <w16cid:commentId w16cid:paraId="7EDF4F89" w16cid:durableId="37037546"/>
  <w16cid:commentId w16cid:paraId="7FBBB35C" w16cid:durableId="3817AABE"/>
  <w16cid:commentId w16cid:paraId="04F70F6E" w16cid:durableId="370EE5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8FC97" w14:textId="77777777" w:rsidR="00CF29F3" w:rsidRDefault="00CF29F3">
      <w:pPr>
        <w:spacing w:after="0" w:line="240" w:lineRule="auto"/>
      </w:pPr>
      <w:r>
        <w:separator/>
      </w:r>
    </w:p>
  </w:endnote>
  <w:endnote w:type="continuationSeparator" w:id="0">
    <w:p w14:paraId="6FC511E5" w14:textId="77777777" w:rsidR="00CF29F3" w:rsidRDefault="00CF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49F07" w14:textId="77777777" w:rsidR="00CF29F3" w:rsidRDefault="00CF29F3">
      <w:pPr>
        <w:spacing w:after="0" w:line="240" w:lineRule="auto"/>
      </w:pPr>
      <w:r>
        <w:separator/>
      </w:r>
    </w:p>
  </w:footnote>
  <w:footnote w:type="continuationSeparator" w:id="0">
    <w:p w14:paraId="6FAE7576" w14:textId="77777777" w:rsidR="00CF29F3" w:rsidRDefault="00CF29F3">
      <w:pPr>
        <w:spacing w:after="0" w:line="240" w:lineRule="auto"/>
      </w:pPr>
      <w:r>
        <w:continuationSeparator/>
      </w:r>
    </w:p>
  </w:footnote>
  <w:footnote w:id="1">
    <w:p w14:paraId="1AA134AA" w14:textId="5F8D95C0" w:rsidR="76AF0545" w:rsidRDefault="76AF0545">
      <w:pPr>
        <w:pStyle w:val="FootnoteText"/>
        <w:pPrChange w:id="61" w:author="Steph Rennick" w:date="2021-04-01T14:27:00Z">
          <w:pPr/>
        </w:pPrChange>
      </w:pPr>
      <w:r w:rsidRPr="76AF0545">
        <w:rPr>
          <w:rStyle w:val="FootnoteReference"/>
        </w:rPr>
        <w:footnoteRef/>
      </w:r>
      <w:r>
        <w:t xml:space="preserve"> </w:t>
      </w:r>
      <w:ins w:id="62" w:author="Steph Rennick" w:date="2021-04-01T14:26:00Z">
        <w:r>
          <w:t xml:space="preserve">This is not to suggest that all and only females wear makeup, or have specific secondary sex characteristics. </w:t>
        </w:r>
      </w:ins>
      <w:ins w:id="63" w:author="Steph Rennick" w:date="2021-04-01T14:27:00Z">
        <w:r>
          <w:t xml:space="preserve">uenTheir use in a game, however, is frequently a choice by developers in order to indicate that such characters are not male.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B16"/>
    <w:multiLevelType w:val="hybridMultilevel"/>
    <w:tmpl w:val="E5A0BC1A"/>
    <w:lvl w:ilvl="0" w:tplc="D414B77E">
      <w:start w:val="1"/>
      <w:numFmt w:val="bullet"/>
      <w:lvlText w:val=""/>
      <w:lvlJc w:val="left"/>
      <w:pPr>
        <w:ind w:left="720" w:hanging="360"/>
      </w:pPr>
      <w:rPr>
        <w:rFonts w:ascii="Symbol" w:hAnsi="Symbol" w:hint="default"/>
      </w:rPr>
    </w:lvl>
    <w:lvl w:ilvl="1" w:tplc="DF7A0B38">
      <w:start w:val="1"/>
      <w:numFmt w:val="bullet"/>
      <w:lvlText w:val="o"/>
      <w:lvlJc w:val="left"/>
      <w:pPr>
        <w:ind w:left="1440" w:hanging="360"/>
      </w:pPr>
      <w:rPr>
        <w:rFonts w:ascii="Courier New" w:hAnsi="Courier New" w:hint="default"/>
      </w:rPr>
    </w:lvl>
    <w:lvl w:ilvl="2" w:tplc="C9B011C6">
      <w:start w:val="1"/>
      <w:numFmt w:val="bullet"/>
      <w:lvlText w:val=""/>
      <w:lvlJc w:val="left"/>
      <w:pPr>
        <w:ind w:left="2160" w:hanging="360"/>
      </w:pPr>
      <w:rPr>
        <w:rFonts w:ascii="Wingdings" w:hAnsi="Wingdings" w:hint="default"/>
      </w:rPr>
    </w:lvl>
    <w:lvl w:ilvl="3" w:tplc="55AADB6E">
      <w:start w:val="1"/>
      <w:numFmt w:val="bullet"/>
      <w:lvlText w:val=""/>
      <w:lvlJc w:val="left"/>
      <w:pPr>
        <w:ind w:left="2880" w:hanging="360"/>
      </w:pPr>
      <w:rPr>
        <w:rFonts w:ascii="Symbol" w:hAnsi="Symbol" w:hint="default"/>
      </w:rPr>
    </w:lvl>
    <w:lvl w:ilvl="4" w:tplc="8AD69FC4">
      <w:start w:val="1"/>
      <w:numFmt w:val="bullet"/>
      <w:lvlText w:val="o"/>
      <w:lvlJc w:val="left"/>
      <w:pPr>
        <w:ind w:left="3600" w:hanging="360"/>
      </w:pPr>
      <w:rPr>
        <w:rFonts w:ascii="Courier New" w:hAnsi="Courier New" w:hint="default"/>
      </w:rPr>
    </w:lvl>
    <w:lvl w:ilvl="5" w:tplc="BE0C7BDE">
      <w:start w:val="1"/>
      <w:numFmt w:val="bullet"/>
      <w:lvlText w:val=""/>
      <w:lvlJc w:val="left"/>
      <w:pPr>
        <w:ind w:left="4320" w:hanging="360"/>
      </w:pPr>
      <w:rPr>
        <w:rFonts w:ascii="Wingdings" w:hAnsi="Wingdings" w:hint="default"/>
      </w:rPr>
    </w:lvl>
    <w:lvl w:ilvl="6" w:tplc="76D2EA76">
      <w:start w:val="1"/>
      <w:numFmt w:val="bullet"/>
      <w:lvlText w:val=""/>
      <w:lvlJc w:val="left"/>
      <w:pPr>
        <w:ind w:left="5040" w:hanging="360"/>
      </w:pPr>
      <w:rPr>
        <w:rFonts w:ascii="Symbol" w:hAnsi="Symbol" w:hint="default"/>
      </w:rPr>
    </w:lvl>
    <w:lvl w:ilvl="7" w:tplc="2E26DB6C">
      <w:start w:val="1"/>
      <w:numFmt w:val="bullet"/>
      <w:lvlText w:val="o"/>
      <w:lvlJc w:val="left"/>
      <w:pPr>
        <w:ind w:left="5760" w:hanging="360"/>
      </w:pPr>
      <w:rPr>
        <w:rFonts w:ascii="Courier New" w:hAnsi="Courier New" w:hint="default"/>
      </w:rPr>
    </w:lvl>
    <w:lvl w:ilvl="8" w:tplc="7F486FFA">
      <w:start w:val="1"/>
      <w:numFmt w:val="bullet"/>
      <w:lvlText w:val=""/>
      <w:lvlJc w:val="left"/>
      <w:pPr>
        <w:ind w:left="6480" w:hanging="360"/>
      </w:pPr>
      <w:rPr>
        <w:rFonts w:ascii="Wingdings" w:hAnsi="Wingdings" w:hint="default"/>
      </w:rPr>
    </w:lvl>
  </w:abstractNum>
  <w:abstractNum w:abstractNumId="1" w15:restartNumberingAfterBreak="0">
    <w:nsid w:val="1BA54326"/>
    <w:multiLevelType w:val="hybridMultilevel"/>
    <w:tmpl w:val="99C48888"/>
    <w:lvl w:ilvl="0" w:tplc="4B682B90">
      <w:start w:val="1"/>
      <w:numFmt w:val="bullet"/>
      <w:lvlText w:val=""/>
      <w:lvlJc w:val="left"/>
      <w:pPr>
        <w:ind w:left="720" w:hanging="360"/>
      </w:pPr>
      <w:rPr>
        <w:rFonts w:ascii="Symbol" w:hAnsi="Symbol" w:hint="default"/>
      </w:rPr>
    </w:lvl>
    <w:lvl w:ilvl="1" w:tplc="796220EA">
      <w:start w:val="1"/>
      <w:numFmt w:val="bullet"/>
      <w:lvlText w:val="o"/>
      <w:lvlJc w:val="left"/>
      <w:pPr>
        <w:ind w:left="1440" w:hanging="360"/>
      </w:pPr>
      <w:rPr>
        <w:rFonts w:ascii="Courier New" w:hAnsi="Courier New" w:hint="default"/>
      </w:rPr>
    </w:lvl>
    <w:lvl w:ilvl="2" w:tplc="F848AE5A">
      <w:start w:val="1"/>
      <w:numFmt w:val="bullet"/>
      <w:lvlText w:val=""/>
      <w:lvlJc w:val="left"/>
      <w:pPr>
        <w:ind w:left="2160" w:hanging="360"/>
      </w:pPr>
      <w:rPr>
        <w:rFonts w:ascii="Wingdings" w:hAnsi="Wingdings" w:hint="default"/>
      </w:rPr>
    </w:lvl>
    <w:lvl w:ilvl="3" w:tplc="522E0512">
      <w:start w:val="1"/>
      <w:numFmt w:val="bullet"/>
      <w:lvlText w:val=""/>
      <w:lvlJc w:val="left"/>
      <w:pPr>
        <w:ind w:left="2880" w:hanging="360"/>
      </w:pPr>
      <w:rPr>
        <w:rFonts w:ascii="Symbol" w:hAnsi="Symbol" w:hint="default"/>
      </w:rPr>
    </w:lvl>
    <w:lvl w:ilvl="4" w:tplc="DB1C5EDA">
      <w:start w:val="1"/>
      <w:numFmt w:val="bullet"/>
      <w:lvlText w:val="o"/>
      <w:lvlJc w:val="left"/>
      <w:pPr>
        <w:ind w:left="3600" w:hanging="360"/>
      </w:pPr>
      <w:rPr>
        <w:rFonts w:ascii="Courier New" w:hAnsi="Courier New" w:hint="default"/>
      </w:rPr>
    </w:lvl>
    <w:lvl w:ilvl="5" w:tplc="704EE0D6">
      <w:start w:val="1"/>
      <w:numFmt w:val="bullet"/>
      <w:lvlText w:val=""/>
      <w:lvlJc w:val="left"/>
      <w:pPr>
        <w:ind w:left="4320" w:hanging="360"/>
      </w:pPr>
      <w:rPr>
        <w:rFonts w:ascii="Wingdings" w:hAnsi="Wingdings" w:hint="default"/>
      </w:rPr>
    </w:lvl>
    <w:lvl w:ilvl="6" w:tplc="0E58B7CC">
      <w:start w:val="1"/>
      <w:numFmt w:val="bullet"/>
      <w:lvlText w:val=""/>
      <w:lvlJc w:val="left"/>
      <w:pPr>
        <w:ind w:left="5040" w:hanging="360"/>
      </w:pPr>
      <w:rPr>
        <w:rFonts w:ascii="Symbol" w:hAnsi="Symbol" w:hint="default"/>
      </w:rPr>
    </w:lvl>
    <w:lvl w:ilvl="7" w:tplc="B3488294">
      <w:start w:val="1"/>
      <w:numFmt w:val="bullet"/>
      <w:lvlText w:val="o"/>
      <w:lvlJc w:val="left"/>
      <w:pPr>
        <w:ind w:left="5760" w:hanging="360"/>
      </w:pPr>
      <w:rPr>
        <w:rFonts w:ascii="Courier New" w:hAnsi="Courier New" w:hint="default"/>
      </w:rPr>
    </w:lvl>
    <w:lvl w:ilvl="8" w:tplc="DC1217F4">
      <w:start w:val="1"/>
      <w:numFmt w:val="bullet"/>
      <w:lvlText w:val=""/>
      <w:lvlJc w:val="left"/>
      <w:pPr>
        <w:ind w:left="6480" w:hanging="360"/>
      </w:pPr>
      <w:rPr>
        <w:rFonts w:ascii="Wingdings" w:hAnsi="Wingdings" w:hint="default"/>
      </w:rPr>
    </w:lvl>
  </w:abstractNum>
  <w:abstractNum w:abstractNumId="2" w15:restartNumberingAfterBreak="0">
    <w:nsid w:val="1BBA5FD8"/>
    <w:multiLevelType w:val="hybridMultilevel"/>
    <w:tmpl w:val="73D05B92"/>
    <w:lvl w:ilvl="0" w:tplc="78B40E14">
      <w:start w:val="1"/>
      <w:numFmt w:val="bullet"/>
      <w:lvlText w:val=""/>
      <w:lvlJc w:val="left"/>
      <w:pPr>
        <w:ind w:left="720" w:hanging="360"/>
      </w:pPr>
      <w:rPr>
        <w:rFonts w:ascii="Symbol" w:hAnsi="Symbol" w:hint="default"/>
      </w:rPr>
    </w:lvl>
    <w:lvl w:ilvl="1" w:tplc="519E7EE0">
      <w:start w:val="1"/>
      <w:numFmt w:val="bullet"/>
      <w:lvlText w:val="o"/>
      <w:lvlJc w:val="left"/>
      <w:pPr>
        <w:ind w:left="1440" w:hanging="360"/>
      </w:pPr>
      <w:rPr>
        <w:rFonts w:ascii="Courier New" w:hAnsi="Courier New" w:hint="default"/>
      </w:rPr>
    </w:lvl>
    <w:lvl w:ilvl="2" w:tplc="D262BA22">
      <w:start w:val="1"/>
      <w:numFmt w:val="bullet"/>
      <w:lvlText w:val=""/>
      <w:lvlJc w:val="left"/>
      <w:pPr>
        <w:ind w:left="2160" w:hanging="360"/>
      </w:pPr>
      <w:rPr>
        <w:rFonts w:ascii="Wingdings" w:hAnsi="Wingdings" w:hint="default"/>
      </w:rPr>
    </w:lvl>
    <w:lvl w:ilvl="3" w:tplc="34760744">
      <w:start w:val="1"/>
      <w:numFmt w:val="bullet"/>
      <w:lvlText w:val=""/>
      <w:lvlJc w:val="left"/>
      <w:pPr>
        <w:ind w:left="2880" w:hanging="360"/>
      </w:pPr>
      <w:rPr>
        <w:rFonts w:ascii="Symbol" w:hAnsi="Symbol" w:hint="default"/>
      </w:rPr>
    </w:lvl>
    <w:lvl w:ilvl="4" w:tplc="01D251A6">
      <w:start w:val="1"/>
      <w:numFmt w:val="bullet"/>
      <w:lvlText w:val="o"/>
      <w:lvlJc w:val="left"/>
      <w:pPr>
        <w:ind w:left="3600" w:hanging="360"/>
      </w:pPr>
      <w:rPr>
        <w:rFonts w:ascii="Courier New" w:hAnsi="Courier New" w:hint="default"/>
      </w:rPr>
    </w:lvl>
    <w:lvl w:ilvl="5" w:tplc="D916BB8C">
      <w:start w:val="1"/>
      <w:numFmt w:val="bullet"/>
      <w:lvlText w:val=""/>
      <w:lvlJc w:val="left"/>
      <w:pPr>
        <w:ind w:left="4320" w:hanging="360"/>
      </w:pPr>
      <w:rPr>
        <w:rFonts w:ascii="Wingdings" w:hAnsi="Wingdings" w:hint="default"/>
      </w:rPr>
    </w:lvl>
    <w:lvl w:ilvl="6" w:tplc="9584537E">
      <w:start w:val="1"/>
      <w:numFmt w:val="bullet"/>
      <w:lvlText w:val=""/>
      <w:lvlJc w:val="left"/>
      <w:pPr>
        <w:ind w:left="5040" w:hanging="360"/>
      </w:pPr>
      <w:rPr>
        <w:rFonts w:ascii="Symbol" w:hAnsi="Symbol" w:hint="default"/>
      </w:rPr>
    </w:lvl>
    <w:lvl w:ilvl="7" w:tplc="6F569402">
      <w:start w:val="1"/>
      <w:numFmt w:val="bullet"/>
      <w:lvlText w:val="o"/>
      <w:lvlJc w:val="left"/>
      <w:pPr>
        <w:ind w:left="5760" w:hanging="360"/>
      </w:pPr>
      <w:rPr>
        <w:rFonts w:ascii="Courier New" w:hAnsi="Courier New" w:hint="default"/>
      </w:rPr>
    </w:lvl>
    <w:lvl w:ilvl="8" w:tplc="B00C3E9C">
      <w:start w:val="1"/>
      <w:numFmt w:val="bullet"/>
      <w:lvlText w:val=""/>
      <w:lvlJc w:val="left"/>
      <w:pPr>
        <w:ind w:left="6480" w:hanging="360"/>
      </w:pPr>
      <w:rPr>
        <w:rFonts w:ascii="Wingdings" w:hAnsi="Wingdings" w:hint="default"/>
      </w:rPr>
    </w:lvl>
  </w:abstractNum>
  <w:abstractNum w:abstractNumId="3" w15:restartNumberingAfterBreak="0">
    <w:nsid w:val="1C662D3D"/>
    <w:multiLevelType w:val="hybridMultilevel"/>
    <w:tmpl w:val="8A5C772E"/>
    <w:lvl w:ilvl="0" w:tplc="87E4D924">
      <w:start w:val="1"/>
      <w:numFmt w:val="bullet"/>
      <w:lvlText w:val=""/>
      <w:lvlJc w:val="left"/>
      <w:pPr>
        <w:ind w:left="720" w:hanging="360"/>
      </w:pPr>
      <w:rPr>
        <w:rFonts w:ascii="Symbol" w:hAnsi="Symbol" w:hint="default"/>
      </w:rPr>
    </w:lvl>
    <w:lvl w:ilvl="1" w:tplc="B54EEA1E">
      <w:start w:val="1"/>
      <w:numFmt w:val="bullet"/>
      <w:lvlText w:val="o"/>
      <w:lvlJc w:val="left"/>
      <w:pPr>
        <w:ind w:left="1440" w:hanging="360"/>
      </w:pPr>
      <w:rPr>
        <w:rFonts w:ascii="Courier New" w:hAnsi="Courier New" w:hint="default"/>
      </w:rPr>
    </w:lvl>
    <w:lvl w:ilvl="2" w:tplc="34306C44">
      <w:start w:val="1"/>
      <w:numFmt w:val="bullet"/>
      <w:lvlText w:val=""/>
      <w:lvlJc w:val="left"/>
      <w:pPr>
        <w:ind w:left="2160" w:hanging="360"/>
      </w:pPr>
      <w:rPr>
        <w:rFonts w:ascii="Wingdings" w:hAnsi="Wingdings" w:hint="default"/>
      </w:rPr>
    </w:lvl>
    <w:lvl w:ilvl="3" w:tplc="FB4429BE">
      <w:start w:val="1"/>
      <w:numFmt w:val="bullet"/>
      <w:lvlText w:val=""/>
      <w:lvlJc w:val="left"/>
      <w:pPr>
        <w:ind w:left="2880" w:hanging="360"/>
      </w:pPr>
      <w:rPr>
        <w:rFonts w:ascii="Symbol" w:hAnsi="Symbol" w:hint="default"/>
      </w:rPr>
    </w:lvl>
    <w:lvl w:ilvl="4" w:tplc="DE24C77C">
      <w:start w:val="1"/>
      <w:numFmt w:val="bullet"/>
      <w:lvlText w:val="o"/>
      <w:lvlJc w:val="left"/>
      <w:pPr>
        <w:ind w:left="3600" w:hanging="360"/>
      </w:pPr>
      <w:rPr>
        <w:rFonts w:ascii="Courier New" w:hAnsi="Courier New" w:hint="default"/>
      </w:rPr>
    </w:lvl>
    <w:lvl w:ilvl="5" w:tplc="76F402B2">
      <w:start w:val="1"/>
      <w:numFmt w:val="bullet"/>
      <w:lvlText w:val=""/>
      <w:lvlJc w:val="left"/>
      <w:pPr>
        <w:ind w:left="4320" w:hanging="360"/>
      </w:pPr>
      <w:rPr>
        <w:rFonts w:ascii="Wingdings" w:hAnsi="Wingdings" w:hint="default"/>
      </w:rPr>
    </w:lvl>
    <w:lvl w:ilvl="6" w:tplc="AB70979E">
      <w:start w:val="1"/>
      <w:numFmt w:val="bullet"/>
      <w:lvlText w:val=""/>
      <w:lvlJc w:val="left"/>
      <w:pPr>
        <w:ind w:left="5040" w:hanging="360"/>
      </w:pPr>
      <w:rPr>
        <w:rFonts w:ascii="Symbol" w:hAnsi="Symbol" w:hint="default"/>
      </w:rPr>
    </w:lvl>
    <w:lvl w:ilvl="7" w:tplc="F46EAE2A">
      <w:start w:val="1"/>
      <w:numFmt w:val="bullet"/>
      <w:lvlText w:val="o"/>
      <w:lvlJc w:val="left"/>
      <w:pPr>
        <w:ind w:left="5760" w:hanging="360"/>
      </w:pPr>
      <w:rPr>
        <w:rFonts w:ascii="Courier New" w:hAnsi="Courier New" w:hint="default"/>
      </w:rPr>
    </w:lvl>
    <w:lvl w:ilvl="8" w:tplc="0106BED8">
      <w:start w:val="1"/>
      <w:numFmt w:val="bullet"/>
      <w:lvlText w:val=""/>
      <w:lvlJc w:val="left"/>
      <w:pPr>
        <w:ind w:left="6480" w:hanging="360"/>
      </w:pPr>
      <w:rPr>
        <w:rFonts w:ascii="Wingdings" w:hAnsi="Wingdings" w:hint="default"/>
      </w:rPr>
    </w:lvl>
  </w:abstractNum>
  <w:abstractNum w:abstractNumId="4" w15:restartNumberingAfterBreak="0">
    <w:nsid w:val="1FCE6BDD"/>
    <w:multiLevelType w:val="hybridMultilevel"/>
    <w:tmpl w:val="851AA786"/>
    <w:lvl w:ilvl="0" w:tplc="656681BA">
      <w:start w:val="1"/>
      <w:numFmt w:val="bullet"/>
      <w:lvlText w:val=""/>
      <w:lvlJc w:val="left"/>
      <w:pPr>
        <w:ind w:left="720" w:hanging="360"/>
      </w:pPr>
      <w:rPr>
        <w:rFonts w:ascii="Symbol" w:hAnsi="Symbol" w:hint="default"/>
      </w:rPr>
    </w:lvl>
    <w:lvl w:ilvl="1" w:tplc="214CCC2A">
      <w:start w:val="1"/>
      <w:numFmt w:val="bullet"/>
      <w:lvlText w:val="o"/>
      <w:lvlJc w:val="left"/>
      <w:pPr>
        <w:ind w:left="1440" w:hanging="360"/>
      </w:pPr>
      <w:rPr>
        <w:rFonts w:ascii="Courier New" w:hAnsi="Courier New" w:hint="default"/>
      </w:rPr>
    </w:lvl>
    <w:lvl w:ilvl="2" w:tplc="13E81604">
      <w:start w:val="1"/>
      <w:numFmt w:val="bullet"/>
      <w:lvlText w:val=""/>
      <w:lvlJc w:val="left"/>
      <w:pPr>
        <w:ind w:left="2160" w:hanging="360"/>
      </w:pPr>
      <w:rPr>
        <w:rFonts w:ascii="Wingdings" w:hAnsi="Wingdings" w:hint="default"/>
      </w:rPr>
    </w:lvl>
    <w:lvl w:ilvl="3" w:tplc="0AFE3146">
      <w:start w:val="1"/>
      <w:numFmt w:val="bullet"/>
      <w:lvlText w:val=""/>
      <w:lvlJc w:val="left"/>
      <w:pPr>
        <w:ind w:left="2880" w:hanging="360"/>
      </w:pPr>
      <w:rPr>
        <w:rFonts w:ascii="Symbol" w:hAnsi="Symbol" w:hint="default"/>
      </w:rPr>
    </w:lvl>
    <w:lvl w:ilvl="4" w:tplc="D682B5A0">
      <w:start w:val="1"/>
      <w:numFmt w:val="bullet"/>
      <w:lvlText w:val="o"/>
      <w:lvlJc w:val="left"/>
      <w:pPr>
        <w:ind w:left="3600" w:hanging="360"/>
      </w:pPr>
      <w:rPr>
        <w:rFonts w:ascii="Courier New" w:hAnsi="Courier New" w:hint="default"/>
      </w:rPr>
    </w:lvl>
    <w:lvl w:ilvl="5" w:tplc="6A48B2E6">
      <w:start w:val="1"/>
      <w:numFmt w:val="bullet"/>
      <w:lvlText w:val=""/>
      <w:lvlJc w:val="left"/>
      <w:pPr>
        <w:ind w:left="4320" w:hanging="360"/>
      </w:pPr>
      <w:rPr>
        <w:rFonts w:ascii="Wingdings" w:hAnsi="Wingdings" w:hint="default"/>
      </w:rPr>
    </w:lvl>
    <w:lvl w:ilvl="6" w:tplc="A2286FAE">
      <w:start w:val="1"/>
      <w:numFmt w:val="bullet"/>
      <w:lvlText w:val=""/>
      <w:lvlJc w:val="left"/>
      <w:pPr>
        <w:ind w:left="5040" w:hanging="360"/>
      </w:pPr>
      <w:rPr>
        <w:rFonts w:ascii="Symbol" w:hAnsi="Symbol" w:hint="default"/>
      </w:rPr>
    </w:lvl>
    <w:lvl w:ilvl="7" w:tplc="DCA06732">
      <w:start w:val="1"/>
      <w:numFmt w:val="bullet"/>
      <w:lvlText w:val="o"/>
      <w:lvlJc w:val="left"/>
      <w:pPr>
        <w:ind w:left="5760" w:hanging="360"/>
      </w:pPr>
      <w:rPr>
        <w:rFonts w:ascii="Courier New" w:hAnsi="Courier New" w:hint="default"/>
      </w:rPr>
    </w:lvl>
    <w:lvl w:ilvl="8" w:tplc="5B5400E0">
      <w:start w:val="1"/>
      <w:numFmt w:val="bullet"/>
      <w:lvlText w:val=""/>
      <w:lvlJc w:val="left"/>
      <w:pPr>
        <w:ind w:left="6480" w:hanging="360"/>
      </w:pPr>
      <w:rPr>
        <w:rFonts w:ascii="Wingdings" w:hAnsi="Wingdings" w:hint="default"/>
      </w:rPr>
    </w:lvl>
  </w:abstractNum>
  <w:abstractNum w:abstractNumId="5" w15:restartNumberingAfterBreak="0">
    <w:nsid w:val="2E4E1B7C"/>
    <w:multiLevelType w:val="hybridMultilevel"/>
    <w:tmpl w:val="5A920EF6"/>
    <w:lvl w:ilvl="0" w:tplc="3C8AD3CC">
      <w:start w:val="1"/>
      <w:numFmt w:val="bullet"/>
      <w:lvlText w:val=""/>
      <w:lvlJc w:val="left"/>
      <w:pPr>
        <w:ind w:left="720" w:hanging="360"/>
      </w:pPr>
      <w:rPr>
        <w:rFonts w:ascii="Symbol" w:hAnsi="Symbol" w:hint="default"/>
      </w:rPr>
    </w:lvl>
    <w:lvl w:ilvl="1" w:tplc="F802EBBE">
      <w:start w:val="1"/>
      <w:numFmt w:val="bullet"/>
      <w:lvlText w:val="o"/>
      <w:lvlJc w:val="left"/>
      <w:pPr>
        <w:ind w:left="1440" w:hanging="360"/>
      </w:pPr>
      <w:rPr>
        <w:rFonts w:ascii="Courier New" w:hAnsi="Courier New" w:hint="default"/>
      </w:rPr>
    </w:lvl>
    <w:lvl w:ilvl="2" w:tplc="806644E4">
      <w:start w:val="1"/>
      <w:numFmt w:val="bullet"/>
      <w:lvlText w:val=""/>
      <w:lvlJc w:val="left"/>
      <w:pPr>
        <w:ind w:left="2160" w:hanging="360"/>
      </w:pPr>
      <w:rPr>
        <w:rFonts w:ascii="Wingdings" w:hAnsi="Wingdings" w:hint="default"/>
      </w:rPr>
    </w:lvl>
    <w:lvl w:ilvl="3" w:tplc="3474AF9A">
      <w:start w:val="1"/>
      <w:numFmt w:val="bullet"/>
      <w:lvlText w:val=""/>
      <w:lvlJc w:val="left"/>
      <w:pPr>
        <w:ind w:left="2880" w:hanging="360"/>
      </w:pPr>
      <w:rPr>
        <w:rFonts w:ascii="Symbol" w:hAnsi="Symbol" w:hint="default"/>
      </w:rPr>
    </w:lvl>
    <w:lvl w:ilvl="4" w:tplc="121630A6">
      <w:start w:val="1"/>
      <w:numFmt w:val="bullet"/>
      <w:lvlText w:val="o"/>
      <w:lvlJc w:val="left"/>
      <w:pPr>
        <w:ind w:left="3600" w:hanging="360"/>
      </w:pPr>
      <w:rPr>
        <w:rFonts w:ascii="Courier New" w:hAnsi="Courier New" w:hint="default"/>
      </w:rPr>
    </w:lvl>
    <w:lvl w:ilvl="5" w:tplc="A3CEC07E">
      <w:start w:val="1"/>
      <w:numFmt w:val="bullet"/>
      <w:lvlText w:val=""/>
      <w:lvlJc w:val="left"/>
      <w:pPr>
        <w:ind w:left="4320" w:hanging="360"/>
      </w:pPr>
      <w:rPr>
        <w:rFonts w:ascii="Wingdings" w:hAnsi="Wingdings" w:hint="default"/>
      </w:rPr>
    </w:lvl>
    <w:lvl w:ilvl="6" w:tplc="33966B6C">
      <w:start w:val="1"/>
      <w:numFmt w:val="bullet"/>
      <w:lvlText w:val=""/>
      <w:lvlJc w:val="left"/>
      <w:pPr>
        <w:ind w:left="5040" w:hanging="360"/>
      </w:pPr>
      <w:rPr>
        <w:rFonts w:ascii="Symbol" w:hAnsi="Symbol" w:hint="default"/>
      </w:rPr>
    </w:lvl>
    <w:lvl w:ilvl="7" w:tplc="8688884E">
      <w:start w:val="1"/>
      <w:numFmt w:val="bullet"/>
      <w:lvlText w:val="o"/>
      <w:lvlJc w:val="left"/>
      <w:pPr>
        <w:ind w:left="5760" w:hanging="360"/>
      </w:pPr>
      <w:rPr>
        <w:rFonts w:ascii="Courier New" w:hAnsi="Courier New" w:hint="default"/>
      </w:rPr>
    </w:lvl>
    <w:lvl w:ilvl="8" w:tplc="B810ABAA">
      <w:start w:val="1"/>
      <w:numFmt w:val="bullet"/>
      <w:lvlText w:val=""/>
      <w:lvlJc w:val="left"/>
      <w:pPr>
        <w:ind w:left="6480" w:hanging="360"/>
      </w:pPr>
      <w:rPr>
        <w:rFonts w:ascii="Wingdings" w:hAnsi="Wingdings" w:hint="default"/>
      </w:rPr>
    </w:lvl>
  </w:abstractNum>
  <w:abstractNum w:abstractNumId="6" w15:restartNumberingAfterBreak="0">
    <w:nsid w:val="3C6068BB"/>
    <w:multiLevelType w:val="hybridMultilevel"/>
    <w:tmpl w:val="5404A8F4"/>
    <w:lvl w:ilvl="0" w:tplc="43A2FA92">
      <w:start w:val="1"/>
      <w:numFmt w:val="decimal"/>
      <w:lvlText w:val="%1."/>
      <w:lvlJc w:val="left"/>
      <w:pPr>
        <w:ind w:left="720" w:hanging="360"/>
      </w:pPr>
    </w:lvl>
    <w:lvl w:ilvl="1" w:tplc="7B108CEA">
      <w:start w:val="1"/>
      <w:numFmt w:val="lowerLetter"/>
      <w:lvlText w:val="%2."/>
      <w:lvlJc w:val="left"/>
      <w:pPr>
        <w:ind w:left="1440" w:hanging="360"/>
      </w:pPr>
    </w:lvl>
    <w:lvl w:ilvl="2" w:tplc="821270C0">
      <w:start w:val="1"/>
      <w:numFmt w:val="lowerRoman"/>
      <w:lvlText w:val="%3."/>
      <w:lvlJc w:val="right"/>
      <w:pPr>
        <w:ind w:left="2160" w:hanging="180"/>
      </w:pPr>
    </w:lvl>
    <w:lvl w:ilvl="3" w:tplc="E5F8F53E">
      <w:start w:val="1"/>
      <w:numFmt w:val="decimal"/>
      <w:lvlText w:val="%4."/>
      <w:lvlJc w:val="left"/>
      <w:pPr>
        <w:ind w:left="2880" w:hanging="360"/>
      </w:pPr>
    </w:lvl>
    <w:lvl w:ilvl="4" w:tplc="0C545A3E">
      <w:start w:val="1"/>
      <w:numFmt w:val="lowerLetter"/>
      <w:lvlText w:val="%5."/>
      <w:lvlJc w:val="left"/>
      <w:pPr>
        <w:ind w:left="3600" w:hanging="360"/>
      </w:pPr>
    </w:lvl>
    <w:lvl w:ilvl="5" w:tplc="79A8911A">
      <w:start w:val="1"/>
      <w:numFmt w:val="lowerRoman"/>
      <w:lvlText w:val="%6."/>
      <w:lvlJc w:val="right"/>
      <w:pPr>
        <w:ind w:left="4320" w:hanging="180"/>
      </w:pPr>
    </w:lvl>
    <w:lvl w:ilvl="6" w:tplc="384E95F6">
      <w:start w:val="1"/>
      <w:numFmt w:val="decimal"/>
      <w:lvlText w:val="%7."/>
      <w:lvlJc w:val="left"/>
      <w:pPr>
        <w:ind w:left="5040" w:hanging="360"/>
      </w:pPr>
    </w:lvl>
    <w:lvl w:ilvl="7" w:tplc="79F6798C">
      <w:start w:val="1"/>
      <w:numFmt w:val="lowerLetter"/>
      <w:lvlText w:val="%8."/>
      <w:lvlJc w:val="left"/>
      <w:pPr>
        <w:ind w:left="5760" w:hanging="360"/>
      </w:pPr>
    </w:lvl>
    <w:lvl w:ilvl="8" w:tplc="5CDE25C4">
      <w:start w:val="1"/>
      <w:numFmt w:val="lowerRoman"/>
      <w:lvlText w:val="%9."/>
      <w:lvlJc w:val="right"/>
      <w:pPr>
        <w:ind w:left="6480" w:hanging="180"/>
      </w:pPr>
    </w:lvl>
  </w:abstractNum>
  <w:abstractNum w:abstractNumId="7" w15:restartNumberingAfterBreak="0">
    <w:nsid w:val="45D129F0"/>
    <w:multiLevelType w:val="hybridMultilevel"/>
    <w:tmpl w:val="131C673E"/>
    <w:lvl w:ilvl="0" w:tplc="2F4248E8">
      <w:start w:val="1"/>
      <w:numFmt w:val="bullet"/>
      <w:lvlText w:val=""/>
      <w:lvlJc w:val="left"/>
      <w:pPr>
        <w:ind w:left="720" w:hanging="360"/>
      </w:pPr>
      <w:rPr>
        <w:rFonts w:ascii="Symbol" w:hAnsi="Symbol" w:hint="default"/>
      </w:rPr>
    </w:lvl>
    <w:lvl w:ilvl="1" w:tplc="5F6631B6">
      <w:start w:val="1"/>
      <w:numFmt w:val="bullet"/>
      <w:lvlText w:val="o"/>
      <w:lvlJc w:val="left"/>
      <w:pPr>
        <w:ind w:left="1440" w:hanging="360"/>
      </w:pPr>
      <w:rPr>
        <w:rFonts w:ascii="Courier New" w:hAnsi="Courier New" w:hint="default"/>
      </w:rPr>
    </w:lvl>
    <w:lvl w:ilvl="2" w:tplc="97701A98">
      <w:start w:val="1"/>
      <w:numFmt w:val="bullet"/>
      <w:lvlText w:val=""/>
      <w:lvlJc w:val="left"/>
      <w:pPr>
        <w:ind w:left="2160" w:hanging="360"/>
      </w:pPr>
      <w:rPr>
        <w:rFonts w:ascii="Wingdings" w:hAnsi="Wingdings" w:hint="default"/>
      </w:rPr>
    </w:lvl>
    <w:lvl w:ilvl="3" w:tplc="A8149034">
      <w:start w:val="1"/>
      <w:numFmt w:val="bullet"/>
      <w:lvlText w:val=""/>
      <w:lvlJc w:val="left"/>
      <w:pPr>
        <w:ind w:left="2880" w:hanging="360"/>
      </w:pPr>
      <w:rPr>
        <w:rFonts w:ascii="Symbol" w:hAnsi="Symbol" w:hint="default"/>
      </w:rPr>
    </w:lvl>
    <w:lvl w:ilvl="4" w:tplc="BBE257F8">
      <w:start w:val="1"/>
      <w:numFmt w:val="bullet"/>
      <w:lvlText w:val="o"/>
      <w:lvlJc w:val="left"/>
      <w:pPr>
        <w:ind w:left="3600" w:hanging="360"/>
      </w:pPr>
      <w:rPr>
        <w:rFonts w:ascii="Courier New" w:hAnsi="Courier New" w:hint="default"/>
      </w:rPr>
    </w:lvl>
    <w:lvl w:ilvl="5" w:tplc="18F82CD2">
      <w:start w:val="1"/>
      <w:numFmt w:val="bullet"/>
      <w:lvlText w:val=""/>
      <w:lvlJc w:val="left"/>
      <w:pPr>
        <w:ind w:left="4320" w:hanging="360"/>
      </w:pPr>
      <w:rPr>
        <w:rFonts w:ascii="Wingdings" w:hAnsi="Wingdings" w:hint="default"/>
      </w:rPr>
    </w:lvl>
    <w:lvl w:ilvl="6" w:tplc="EDF20D08">
      <w:start w:val="1"/>
      <w:numFmt w:val="bullet"/>
      <w:lvlText w:val=""/>
      <w:lvlJc w:val="left"/>
      <w:pPr>
        <w:ind w:left="5040" w:hanging="360"/>
      </w:pPr>
      <w:rPr>
        <w:rFonts w:ascii="Symbol" w:hAnsi="Symbol" w:hint="default"/>
      </w:rPr>
    </w:lvl>
    <w:lvl w:ilvl="7" w:tplc="437EC64E">
      <w:start w:val="1"/>
      <w:numFmt w:val="bullet"/>
      <w:lvlText w:val="o"/>
      <w:lvlJc w:val="left"/>
      <w:pPr>
        <w:ind w:left="5760" w:hanging="360"/>
      </w:pPr>
      <w:rPr>
        <w:rFonts w:ascii="Courier New" w:hAnsi="Courier New" w:hint="default"/>
      </w:rPr>
    </w:lvl>
    <w:lvl w:ilvl="8" w:tplc="2376DCE8">
      <w:start w:val="1"/>
      <w:numFmt w:val="bullet"/>
      <w:lvlText w:val=""/>
      <w:lvlJc w:val="left"/>
      <w:pPr>
        <w:ind w:left="6480" w:hanging="360"/>
      </w:pPr>
      <w:rPr>
        <w:rFonts w:ascii="Wingdings" w:hAnsi="Wingdings" w:hint="default"/>
      </w:rPr>
    </w:lvl>
  </w:abstractNum>
  <w:abstractNum w:abstractNumId="8" w15:restartNumberingAfterBreak="0">
    <w:nsid w:val="4EE5718B"/>
    <w:multiLevelType w:val="hybridMultilevel"/>
    <w:tmpl w:val="6988F684"/>
    <w:lvl w:ilvl="0" w:tplc="B4E8D908">
      <w:start w:val="1"/>
      <w:numFmt w:val="decimal"/>
      <w:lvlText w:val="%1."/>
      <w:lvlJc w:val="left"/>
      <w:pPr>
        <w:ind w:left="720" w:hanging="360"/>
      </w:pPr>
    </w:lvl>
    <w:lvl w:ilvl="1" w:tplc="9CB8C7EE">
      <w:start w:val="1"/>
      <w:numFmt w:val="lowerLetter"/>
      <w:lvlText w:val="%2."/>
      <w:lvlJc w:val="left"/>
      <w:pPr>
        <w:ind w:left="1440" w:hanging="360"/>
      </w:pPr>
    </w:lvl>
    <w:lvl w:ilvl="2" w:tplc="82486B56">
      <w:start w:val="1"/>
      <w:numFmt w:val="lowerRoman"/>
      <w:lvlText w:val="%3."/>
      <w:lvlJc w:val="right"/>
      <w:pPr>
        <w:ind w:left="2160" w:hanging="180"/>
      </w:pPr>
    </w:lvl>
    <w:lvl w:ilvl="3" w:tplc="4BA21EA8">
      <w:start w:val="1"/>
      <w:numFmt w:val="decimal"/>
      <w:lvlText w:val="%4."/>
      <w:lvlJc w:val="left"/>
      <w:pPr>
        <w:ind w:left="2880" w:hanging="360"/>
      </w:pPr>
    </w:lvl>
    <w:lvl w:ilvl="4" w:tplc="6A3A9A8A">
      <w:start w:val="1"/>
      <w:numFmt w:val="lowerLetter"/>
      <w:lvlText w:val="%5."/>
      <w:lvlJc w:val="left"/>
      <w:pPr>
        <w:ind w:left="3600" w:hanging="360"/>
      </w:pPr>
    </w:lvl>
    <w:lvl w:ilvl="5" w:tplc="1476478C">
      <w:start w:val="1"/>
      <w:numFmt w:val="lowerRoman"/>
      <w:lvlText w:val="%6."/>
      <w:lvlJc w:val="right"/>
      <w:pPr>
        <w:ind w:left="4320" w:hanging="180"/>
      </w:pPr>
    </w:lvl>
    <w:lvl w:ilvl="6" w:tplc="354AA346">
      <w:start w:val="1"/>
      <w:numFmt w:val="decimal"/>
      <w:lvlText w:val="%7."/>
      <w:lvlJc w:val="left"/>
      <w:pPr>
        <w:ind w:left="5040" w:hanging="360"/>
      </w:pPr>
    </w:lvl>
    <w:lvl w:ilvl="7" w:tplc="2FFA09D4">
      <w:start w:val="1"/>
      <w:numFmt w:val="lowerLetter"/>
      <w:lvlText w:val="%8."/>
      <w:lvlJc w:val="left"/>
      <w:pPr>
        <w:ind w:left="5760" w:hanging="360"/>
      </w:pPr>
    </w:lvl>
    <w:lvl w:ilvl="8" w:tplc="62DC0E44">
      <w:start w:val="1"/>
      <w:numFmt w:val="lowerRoman"/>
      <w:lvlText w:val="%9."/>
      <w:lvlJc w:val="right"/>
      <w:pPr>
        <w:ind w:left="6480" w:hanging="180"/>
      </w:pPr>
    </w:lvl>
  </w:abstractNum>
  <w:abstractNum w:abstractNumId="9" w15:restartNumberingAfterBreak="0">
    <w:nsid w:val="4F7C14D8"/>
    <w:multiLevelType w:val="hybridMultilevel"/>
    <w:tmpl w:val="A30ED5C2"/>
    <w:lvl w:ilvl="0" w:tplc="0B60D378">
      <w:start w:val="1"/>
      <w:numFmt w:val="bullet"/>
      <w:lvlText w:val=""/>
      <w:lvlJc w:val="left"/>
      <w:pPr>
        <w:ind w:left="720" w:hanging="360"/>
      </w:pPr>
      <w:rPr>
        <w:rFonts w:ascii="Symbol" w:hAnsi="Symbol" w:hint="default"/>
      </w:rPr>
    </w:lvl>
    <w:lvl w:ilvl="1" w:tplc="2698FDA6">
      <w:start w:val="1"/>
      <w:numFmt w:val="bullet"/>
      <w:lvlText w:val="o"/>
      <w:lvlJc w:val="left"/>
      <w:pPr>
        <w:ind w:left="1440" w:hanging="360"/>
      </w:pPr>
      <w:rPr>
        <w:rFonts w:ascii="Courier New" w:hAnsi="Courier New" w:hint="default"/>
      </w:rPr>
    </w:lvl>
    <w:lvl w:ilvl="2" w:tplc="6F20B3AE">
      <w:start w:val="1"/>
      <w:numFmt w:val="bullet"/>
      <w:lvlText w:val=""/>
      <w:lvlJc w:val="left"/>
      <w:pPr>
        <w:ind w:left="2160" w:hanging="360"/>
      </w:pPr>
      <w:rPr>
        <w:rFonts w:ascii="Wingdings" w:hAnsi="Wingdings" w:hint="default"/>
      </w:rPr>
    </w:lvl>
    <w:lvl w:ilvl="3" w:tplc="B95C8170">
      <w:start w:val="1"/>
      <w:numFmt w:val="bullet"/>
      <w:lvlText w:val=""/>
      <w:lvlJc w:val="left"/>
      <w:pPr>
        <w:ind w:left="2880" w:hanging="360"/>
      </w:pPr>
      <w:rPr>
        <w:rFonts w:ascii="Symbol" w:hAnsi="Symbol" w:hint="default"/>
      </w:rPr>
    </w:lvl>
    <w:lvl w:ilvl="4" w:tplc="3D905280">
      <w:start w:val="1"/>
      <w:numFmt w:val="bullet"/>
      <w:lvlText w:val="o"/>
      <w:lvlJc w:val="left"/>
      <w:pPr>
        <w:ind w:left="3600" w:hanging="360"/>
      </w:pPr>
      <w:rPr>
        <w:rFonts w:ascii="Courier New" w:hAnsi="Courier New" w:hint="default"/>
      </w:rPr>
    </w:lvl>
    <w:lvl w:ilvl="5" w:tplc="564C081C">
      <w:start w:val="1"/>
      <w:numFmt w:val="bullet"/>
      <w:lvlText w:val=""/>
      <w:lvlJc w:val="left"/>
      <w:pPr>
        <w:ind w:left="4320" w:hanging="360"/>
      </w:pPr>
      <w:rPr>
        <w:rFonts w:ascii="Wingdings" w:hAnsi="Wingdings" w:hint="default"/>
      </w:rPr>
    </w:lvl>
    <w:lvl w:ilvl="6" w:tplc="6C6AAFCE">
      <w:start w:val="1"/>
      <w:numFmt w:val="bullet"/>
      <w:lvlText w:val=""/>
      <w:lvlJc w:val="left"/>
      <w:pPr>
        <w:ind w:left="5040" w:hanging="360"/>
      </w:pPr>
      <w:rPr>
        <w:rFonts w:ascii="Symbol" w:hAnsi="Symbol" w:hint="default"/>
      </w:rPr>
    </w:lvl>
    <w:lvl w:ilvl="7" w:tplc="ED124F74">
      <w:start w:val="1"/>
      <w:numFmt w:val="bullet"/>
      <w:lvlText w:val="o"/>
      <w:lvlJc w:val="left"/>
      <w:pPr>
        <w:ind w:left="5760" w:hanging="360"/>
      </w:pPr>
      <w:rPr>
        <w:rFonts w:ascii="Courier New" w:hAnsi="Courier New" w:hint="default"/>
      </w:rPr>
    </w:lvl>
    <w:lvl w:ilvl="8" w:tplc="7D7A264E">
      <w:start w:val="1"/>
      <w:numFmt w:val="bullet"/>
      <w:lvlText w:val=""/>
      <w:lvlJc w:val="left"/>
      <w:pPr>
        <w:ind w:left="6480" w:hanging="360"/>
      </w:pPr>
      <w:rPr>
        <w:rFonts w:ascii="Wingdings" w:hAnsi="Wingdings" w:hint="default"/>
      </w:rPr>
    </w:lvl>
  </w:abstractNum>
  <w:abstractNum w:abstractNumId="10" w15:restartNumberingAfterBreak="0">
    <w:nsid w:val="5EF47401"/>
    <w:multiLevelType w:val="hybridMultilevel"/>
    <w:tmpl w:val="1F22B3DA"/>
    <w:lvl w:ilvl="0" w:tplc="64DE0888">
      <w:start w:val="1"/>
      <w:numFmt w:val="bullet"/>
      <w:lvlText w:val=""/>
      <w:lvlJc w:val="left"/>
      <w:pPr>
        <w:ind w:left="720" w:hanging="360"/>
      </w:pPr>
      <w:rPr>
        <w:rFonts w:ascii="Symbol" w:hAnsi="Symbol" w:hint="default"/>
      </w:rPr>
    </w:lvl>
    <w:lvl w:ilvl="1" w:tplc="A178DF98">
      <w:start w:val="1"/>
      <w:numFmt w:val="bullet"/>
      <w:lvlText w:val="o"/>
      <w:lvlJc w:val="left"/>
      <w:pPr>
        <w:ind w:left="1440" w:hanging="360"/>
      </w:pPr>
      <w:rPr>
        <w:rFonts w:ascii="Courier New" w:hAnsi="Courier New" w:hint="default"/>
      </w:rPr>
    </w:lvl>
    <w:lvl w:ilvl="2" w:tplc="725486AA">
      <w:start w:val="1"/>
      <w:numFmt w:val="bullet"/>
      <w:lvlText w:val=""/>
      <w:lvlJc w:val="left"/>
      <w:pPr>
        <w:ind w:left="2160" w:hanging="360"/>
      </w:pPr>
      <w:rPr>
        <w:rFonts w:ascii="Wingdings" w:hAnsi="Wingdings" w:hint="default"/>
      </w:rPr>
    </w:lvl>
    <w:lvl w:ilvl="3" w:tplc="A9A80A16">
      <w:start w:val="1"/>
      <w:numFmt w:val="bullet"/>
      <w:lvlText w:val=""/>
      <w:lvlJc w:val="left"/>
      <w:pPr>
        <w:ind w:left="2880" w:hanging="360"/>
      </w:pPr>
      <w:rPr>
        <w:rFonts w:ascii="Symbol" w:hAnsi="Symbol" w:hint="default"/>
      </w:rPr>
    </w:lvl>
    <w:lvl w:ilvl="4" w:tplc="55C60786">
      <w:start w:val="1"/>
      <w:numFmt w:val="bullet"/>
      <w:lvlText w:val="o"/>
      <w:lvlJc w:val="left"/>
      <w:pPr>
        <w:ind w:left="3600" w:hanging="360"/>
      </w:pPr>
      <w:rPr>
        <w:rFonts w:ascii="Courier New" w:hAnsi="Courier New" w:hint="default"/>
      </w:rPr>
    </w:lvl>
    <w:lvl w:ilvl="5" w:tplc="F014C2FA">
      <w:start w:val="1"/>
      <w:numFmt w:val="bullet"/>
      <w:lvlText w:val=""/>
      <w:lvlJc w:val="left"/>
      <w:pPr>
        <w:ind w:left="4320" w:hanging="360"/>
      </w:pPr>
      <w:rPr>
        <w:rFonts w:ascii="Wingdings" w:hAnsi="Wingdings" w:hint="default"/>
      </w:rPr>
    </w:lvl>
    <w:lvl w:ilvl="6" w:tplc="94C25A8C">
      <w:start w:val="1"/>
      <w:numFmt w:val="bullet"/>
      <w:lvlText w:val=""/>
      <w:lvlJc w:val="left"/>
      <w:pPr>
        <w:ind w:left="5040" w:hanging="360"/>
      </w:pPr>
      <w:rPr>
        <w:rFonts w:ascii="Symbol" w:hAnsi="Symbol" w:hint="default"/>
      </w:rPr>
    </w:lvl>
    <w:lvl w:ilvl="7" w:tplc="49D01F80">
      <w:start w:val="1"/>
      <w:numFmt w:val="bullet"/>
      <w:lvlText w:val="o"/>
      <w:lvlJc w:val="left"/>
      <w:pPr>
        <w:ind w:left="5760" w:hanging="360"/>
      </w:pPr>
      <w:rPr>
        <w:rFonts w:ascii="Courier New" w:hAnsi="Courier New" w:hint="default"/>
      </w:rPr>
    </w:lvl>
    <w:lvl w:ilvl="8" w:tplc="D6146C4C">
      <w:start w:val="1"/>
      <w:numFmt w:val="bullet"/>
      <w:lvlText w:val=""/>
      <w:lvlJc w:val="left"/>
      <w:pPr>
        <w:ind w:left="6480" w:hanging="360"/>
      </w:pPr>
      <w:rPr>
        <w:rFonts w:ascii="Wingdings" w:hAnsi="Wingdings" w:hint="default"/>
      </w:rPr>
    </w:lvl>
  </w:abstractNum>
  <w:num w:numId="1" w16cid:durableId="316033987">
    <w:abstractNumId w:val="0"/>
  </w:num>
  <w:num w:numId="2" w16cid:durableId="403769527">
    <w:abstractNumId w:val="3"/>
  </w:num>
  <w:num w:numId="3" w16cid:durableId="1880362131">
    <w:abstractNumId w:val="10"/>
  </w:num>
  <w:num w:numId="4" w16cid:durableId="1554730068">
    <w:abstractNumId w:val="7"/>
  </w:num>
  <w:num w:numId="5" w16cid:durableId="1914122384">
    <w:abstractNumId w:val="5"/>
  </w:num>
  <w:num w:numId="6" w16cid:durableId="1254629224">
    <w:abstractNumId w:val="2"/>
  </w:num>
  <w:num w:numId="7" w16cid:durableId="1744067535">
    <w:abstractNumId w:val="4"/>
  </w:num>
  <w:num w:numId="8" w16cid:durableId="108814660">
    <w:abstractNumId w:val="9"/>
  </w:num>
  <w:num w:numId="9" w16cid:durableId="527181260">
    <w:abstractNumId w:val="6"/>
  </w:num>
  <w:num w:numId="10" w16cid:durableId="1399788872">
    <w:abstractNumId w:val="8"/>
  </w:num>
  <w:num w:numId="11" w16cid:durableId="150046368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 Rennick">
    <w15:presenceInfo w15:providerId="AD" w15:userId="S::stephanie.rennick_glasgow.ac.uk#ext#@cf.onmicrosoft.com::64a53fb1-18f9-47d6-a790-07878ad8d2c8"/>
  </w15:person>
  <w15:person w15:author="Sean Roberts">
    <w15:presenceInfo w15:providerId="AD" w15:userId="S::robertss55@cardiff.ac.uk::af81a116-f498-4625-bff7-a5ded96cd396"/>
  </w15:person>
  <w15:person w15:author="Emma Thrupp">
    <w15:presenceInfo w15:providerId="AD" w15:userId="S::thruppel@cardiff.ac.uk::c128aee6-21dc-48a5-b1cc-9ce7ab3734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4E8800"/>
    <w:rsid w:val="0060FCE3"/>
    <w:rsid w:val="006A0246"/>
    <w:rsid w:val="006BF43D"/>
    <w:rsid w:val="00ADF39E"/>
    <w:rsid w:val="00B1381A"/>
    <w:rsid w:val="00CF29F3"/>
    <w:rsid w:val="010BF28E"/>
    <w:rsid w:val="0179C0E7"/>
    <w:rsid w:val="01ADCD3E"/>
    <w:rsid w:val="01DAB116"/>
    <w:rsid w:val="02592C84"/>
    <w:rsid w:val="047B85E3"/>
    <w:rsid w:val="04B28506"/>
    <w:rsid w:val="05218852"/>
    <w:rsid w:val="0521D12D"/>
    <w:rsid w:val="055519C8"/>
    <w:rsid w:val="058164C1"/>
    <w:rsid w:val="05875E20"/>
    <w:rsid w:val="05C0A8E3"/>
    <w:rsid w:val="064E5567"/>
    <w:rsid w:val="065235E2"/>
    <w:rsid w:val="06C01B6D"/>
    <w:rsid w:val="071602A2"/>
    <w:rsid w:val="071D3522"/>
    <w:rsid w:val="079C0D7D"/>
    <w:rsid w:val="079D101F"/>
    <w:rsid w:val="0855B2E7"/>
    <w:rsid w:val="08865C1C"/>
    <w:rsid w:val="0935B8B0"/>
    <w:rsid w:val="0954B855"/>
    <w:rsid w:val="09576FA8"/>
    <w:rsid w:val="0976B382"/>
    <w:rsid w:val="09FFA9B5"/>
    <w:rsid w:val="0A13E0ED"/>
    <w:rsid w:val="0A29BA7E"/>
    <w:rsid w:val="0A54AC8B"/>
    <w:rsid w:val="0A75C173"/>
    <w:rsid w:val="0A8E1B2E"/>
    <w:rsid w:val="0A9A1466"/>
    <w:rsid w:val="0B2D18D7"/>
    <w:rsid w:val="0C1191D4"/>
    <w:rsid w:val="0D1B5020"/>
    <w:rsid w:val="0D5291AE"/>
    <w:rsid w:val="0D9E36EA"/>
    <w:rsid w:val="0E14983D"/>
    <w:rsid w:val="0E39AA57"/>
    <w:rsid w:val="0E482C75"/>
    <w:rsid w:val="0EB0525F"/>
    <w:rsid w:val="0F493296"/>
    <w:rsid w:val="10F4B192"/>
    <w:rsid w:val="117BD58E"/>
    <w:rsid w:val="11B3C6B8"/>
    <w:rsid w:val="11D8F8A2"/>
    <w:rsid w:val="12064D17"/>
    <w:rsid w:val="12712902"/>
    <w:rsid w:val="12961C16"/>
    <w:rsid w:val="13634C88"/>
    <w:rsid w:val="13C78B81"/>
    <w:rsid w:val="146ABC1C"/>
    <w:rsid w:val="14B212BD"/>
    <w:rsid w:val="14C20EAD"/>
    <w:rsid w:val="15066B86"/>
    <w:rsid w:val="15151945"/>
    <w:rsid w:val="15327BBC"/>
    <w:rsid w:val="15849E12"/>
    <w:rsid w:val="159AF234"/>
    <w:rsid w:val="161296F1"/>
    <w:rsid w:val="16533E5A"/>
    <w:rsid w:val="1682BD57"/>
    <w:rsid w:val="168C9171"/>
    <w:rsid w:val="16CC2B75"/>
    <w:rsid w:val="1747014D"/>
    <w:rsid w:val="1760E49A"/>
    <w:rsid w:val="17BD5EF7"/>
    <w:rsid w:val="196E0F56"/>
    <w:rsid w:val="197580F8"/>
    <w:rsid w:val="19947BCF"/>
    <w:rsid w:val="19CAFFB2"/>
    <w:rsid w:val="1A15CD7F"/>
    <w:rsid w:val="1A7F5CFF"/>
    <w:rsid w:val="1A97A8C7"/>
    <w:rsid w:val="1AA1E6C8"/>
    <w:rsid w:val="1B54E7F2"/>
    <w:rsid w:val="1BA6048B"/>
    <w:rsid w:val="1BDB6FCE"/>
    <w:rsid w:val="1BFBFC7D"/>
    <w:rsid w:val="1C1A8063"/>
    <w:rsid w:val="1CC4E301"/>
    <w:rsid w:val="1CF1C251"/>
    <w:rsid w:val="1CF327D5"/>
    <w:rsid w:val="1D26F81E"/>
    <w:rsid w:val="1D49E34B"/>
    <w:rsid w:val="1DB24B28"/>
    <w:rsid w:val="1E2DF1EA"/>
    <w:rsid w:val="1E918FF9"/>
    <w:rsid w:val="1F150C8E"/>
    <w:rsid w:val="1F456703"/>
    <w:rsid w:val="1F521332"/>
    <w:rsid w:val="1FCB9A1F"/>
    <w:rsid w:val="1FF7F6CE"/>
    <w:rsid w:val="204983CF"/>
    <w:rsid w:val="205A1B34"/>
    <w:rsid w:val="20D4EFB3"/>
    <w:rsid w:val="21E0DE82"/>
    <w:rsid w:val="2233B7A6"/>
    <w:rsid w:val="23189905"/>
    <w:rsid w:val="23952869"/>
    <w:rsid w:val="23EB6CAE"/>
    <w:rsid w:val="2479EC32"/>
    <w:rsid w:val="249C7124"/>
    <w:rsid w:val="24EC768A"/>
    <w:rsid w:val="250A8F64"/>
    <w:rsid w:val="25103665"/>
    <w:rsid w:val="25469445"/>
    <w:rsid w:val="2560574F"/>
    <w:rsid w:val="25831FC8"/>
    <w:rsid w:val="2601BABC"/>
    <w:rsid w:val="26B12000"/>
    <w:rsid w:val="26FAB5AA"/>
    <w:rsid w:val="2718F676"/>
    <w:rsid w:val="27B9C318"/>
    <w:rsid w:val="290916B4"/>
    <w:rsid w:val="2990E7F4"/>
    <w:rsid w:val="299F8465"/>
    <w:rsid w:val="29F30A36"/>
    <w:rsid w:val="2A187CC0"/>
    <w:rsid w:val="2A5690EB"/>
    <w:rsid w:val="2AB3AAA0"/>
    <w:rsid w:val="2ABEA6D1"/>
    <w:rsid w:val="2BEF65F4"/>
    <w:rsid w:val="2C30963A"/>
    <w:rsid w:val="2C35D3BF"/>
    <w:rsid w:val="2C95863C"/>
    <w:rsid w:val="2CA09172"/>
    <w:rsid w:val="2CC0CEAE"/>
    <w:rsid w:val="2D26277F"/>
    <w:rsid w:val="2D63B0AA"/>
    <w:rsid w:val="2E3E2CA1"/>
    <w:rsid w:val="2E71CF1B"/>
    <w:rsid w:val="2E98EF17"/>
    <w:rsid w:val="2EB7C70E"/>
    <w:rsid w:val="2F1A0067"/>
    <w:rsid w:val="2F601134"/>
    <w:rsid w:val="2F701B2C"/>
    <w:rsid w:val="31D4EF00"/>
    <w:rsid w:val="330B64DD"/>
    <w:rsid w:val="334614EC"/>
    <w:rsid w:val="336C1BC2"/>
    <w:rsid w:val="336E8E20"/>
    <w:rsid w:val="338C8D73"/>
    <w:rsid w:val="338FA308"/>
    <w:rsid w:val="340C360A"/>
    <w:rsid w:val="34E8DDCB"/>
    <w:rsid w:val="3557A675"/>
    <w:rsid w:val="359F664A"/>
    <w:rsid w:val="35A06196"/>
    <w:rsid w:val="36912710"/>
    <w:rsid w:val="380DDC12"/>
    <w:rsid w:val="380EE0D5"/>
    <w:rsid w:val="38C3BD5B"/>
    <w:rsid w:val="38F5F0E5"/>
    <w:rsid w:val="39060114"/>
    <w:rsid w:val="3953180D"/>
    <w:rsid w:val="398DA60B"/>
    <w:rsid w:val="39E45492"/>
    <w:rsid w:val="3A10302D"/>
    <w:rsid w:val="3A3ECD3B"/>
    <w:rsid w:val="3A651D41"/>
    <w:rsid w:val="3A99AECC"/>
    <w:rsid w:val="3AD1919C"/>
    <w:rsid w:val="3C0222E7"/>
    <w:rsid w:val="3C2D91A7"/>
    <w:rsid w:val="3C676533"/>
    <w:rsid w:val="3D5FD71F"/>
    <w:rsid w:val="3D6E37DB"/>
    <w:rsid w:val="3D931AA0"/>
    <w:rsid w:val="3EB606E7"/>
    <w:rsid w:val="3EE6A20F"/>
    <w:rsid w:val="3FB0824C"/>
    <w:rsid w:val="3FB1A2DE"/>
    <w:rsid w:val="3FE9D964"/>
    <w:rsid w:val="4032182C"/>
    <w:rsid w:val="403A0B83"/>
    <w:rsid w:val="404E8800"/>
    <w:rsid w:val="408C2D66"/>
    <w:rsid w:val="410DB5AD"/>
    <w:rsid w:val="41447D5F"/>
    <w:rsid w:val="4144CAC9"/>
    <w:rsid w:val="41511603"/>
    <w:rsid w:val="4160B24C"/>
    <w:rsid w:val="4191B52B"/>
    <w:rsid w:val="42169690"/>
    <w:rsid w:val="422D7048"/>
    <w:rsid w:val="42527109"/>
    <w:rsid w:val="42AD35EB"/>
    <w:rsid w:val="42B48B69"/>
    <w:rsid w:val="42FAA3CF"/>
    <w:rsid w:val="434EB184"/>
    <w:rsid w:val="440A1D0B"/>
    <w:rsid w:val="443027D6"/>
    <w:rsid w:val="44F33DB0"/>
    <w:rsid w:val="454737A3"/>
    <w:rsid w:val="45599EED"/>
    <w:rsid w:val="458C9779"/>
    <w:rsid w:val="45BA9A8E"/>
    <w:rsid w:val="45C85220"/>
    <w:rsid w:val="460AAEBF"/>
    <w:rsid w:val="4610C99B"/>
    <w:rsid w:val="46311623"/>
    <w:rsid w:val="463E5495"/>
    <w:rsid w:val="464E2779"/>
    <w:rsid w:val="46A40240"/>
    <w:rsid w:val="477B969B"/>
    <w:rsid w:val="47AAA7AD"/>
    <w:rsid w:val="47B8022A"/>
    <w:rsid w:val="47C3EDC8"/>
    <w:rsid w:val="47E9F7DA"/>
    <w:rsid w:val="480B680B"/>
    <w:rsid w:val="488F9AF1"/>
    <w:rsid w:val="48E6E82A"/>
    <w:rsid w:val="48EEF5A4"/>
    <w:rsid w:val="48F5185C"/>
    <w:rsid w:val="492ED359"/>
    <w:rsid w:val="4932E6FC"/>
    <w:rsid w:val="493AAA2E"/>
    <w:rsid w:val="49657DC0"/>
    <w:rsid w:val="4A427C44"/>
    <w:rsid w:val="4A6D7153"/>
    <w:rsid w:val="4A935AE3"/>
    <w:rsid w:val="4A9B6F96"/>
    <w:rsid w:val="4AAFD296"/>
    <w:rsid w:val="4AB497F3"/>
    <w:rsid w:val="4AF45585"/>
    <w:rsid w:val="4B11C5B8"/>
    <w:rsid w:val="4B21989C"/>
    <w:rsid w:val="4B827FA6"/>
    <w:rsid w:val="4BC92342"/>
    <w:rsid w:val="4BE472C8"/>
    <w:rsid w:val="4C9025E6"/>
    <w:rsid w:val="4D804329"/>
    <w:rsid w:val="4DA30583"/>
    <w:rsid w:val="4DB668AE"/>
    <w:rsid w:val="4DE112E9"/>
    <w:rsid w:val="4E9862DD"/>
    <w:rsid w:val="4F450ECB"/>
    <w:rsid w:val="4F9D3FFC"/>
    <w:rsid w:val="4FA302CE"/>
    <w:rsid w:val="4FC50B68"/>
    <w:rsid w:val="4FD02BF4"/>
    <w:rsid w:val="50160945"/>
    <w:rsid w:val="503706F0"/>
    <w:rsid w:val="50BA6909"/>
    <w:rsid w:val="50C63F4E"/>
    <w:rsid w:val="50C9BD76"/>
    <w:rsid w:val="513DF8E1"/>
    <w:rsid w:val="51540C4E"/>
    <w:rsid w:val="51D2D751"/>
    <w:rsid w:val="520B09DC"/>
    <w:rsid w:val="520DE7E8"/>
    <w:rsid w:val="525B91CD"/>
    <w:rsid w:val="536E75DC"/>
    <w:rsid w:val="538AE957"/>
    <w:rsid w:val="5394F94E"/>
    <w:rsid w:val="53A3B021"/>
    <w:rsid w:val="53E98E39"/>
    <w:rsid w:val="53EEF003"/>
    <w:rsid w:val="542967CD"/>
    <w:rsid w:val="54298343"/>
    <w:rsid w:val="548CEFAE"/>
    <w:rsid w:val="55C3A489"/>
    <w:rsid w:val="56511E60"/>
    <w:rsid w:val="570B5FA0"/>
    <w:rsid w:val="578C69A7"/>
    <w:rsid w:val="57E4003F"/>
    <w:rsid w:val="585C750B"/>
    <w:rsid w:val="58ACB833"/>
    <w:rsid w:val="58C06157"/>
    <w:rsid w:val="58F2DCE6"/>
    <w:rsid w:val="59400733"/>
    <w:rsid w:val="5959359F"/>
    <w:rsid w:val="5987B563"/>
    <w:rsid w:val="59CC6AC8"/>
    <w:rsid w:val="5A30191F"/>
    <w:rsid w:val="5A7B943E"/>
    <w:rsid w:val="5B78CF74"/>
    <w:rsid w:val="5BD15514"/>
    <w:rsid w:val="5C49F1C7"/>
    <w:rsid w:val="5C4A5157"/>
    <w:rsid w:val="5C555147"/>
    <w:rsid w:val="5CDB40A5"/>
    <w:rsid w:val="5D149CEF"/>
    <w:rsid w:val="5D270333"/>
    <w:rsid w:val="5D4126B4"/>
    <w:rsid w:val="5DDFF75C"/>
    <w:rsid w:val="5E9C53D3"/>
    <w:rsid w:val="5F2E14D6"/>
    <w:rsid w:val="5FDED849"/>
    <w:rsid w:val="5FEC138F"/>
    <w:rsid w:val="6034E848"/>
    <w:rsid w:val="6040A892"/>
    <w:rsid w:val="605A7FAD"/>
    <w:rsid w:val="60ED8906"/>
    <w:rsid w:val="6139BACD"/>
    <w:rsid w:val="6149756C"/>
    <w:rsid w:val="615E1219"/>
    <w:rsid w:val="620FD27A"/>
    <w:rsid w:val="6268CB2D"/>
    <w:rsid w:val="62819880"/>
    <w:rsid w:val="62BBC063"/>
    <w:rsid w:val="62DED821"/>
    <w:rsid w:val="62FF9DC4"/>
    <w:rsid w:val="630FAFDD"/>
    <w:rsid w:val="63169924"/>
    <w:rsid w:val="6348F103"/>
    <w:rsid w:val="64054FCC"/>
    <w:rsid w:val="647A593D"/>
    <w:rsid w:val="64A020BE"/>
    <w:rsid w:val="66BB0119"/>
    <w:rsid w:val="66CA1B40"/>
    <w:rsid w:val="673D596D"/>
    <w:rsid w:val="679803EE"/>
    <w:rsid w:val="67D70690"/>
    <w:rsid w:val="67D7C180"/>
    <w:rsid w:val="68F05A7D"/>
    <w:rsid w:val="692A46AF"/>
    <w:rsid w:val="6949FB80"/>
    <w:rsid w:val="696CED3C"/>
    <w:rsid w:val="696EDF48"/>
    <w:rsid w:val="6A6FBE97"/>
    <w:rsid w:val="6AC162AD"/>
    <w:rsid w:val="6AEC6E12"/>
    <w:rsid w:val="6B0AAFA9"/>
    <w:rsid w:val="6B421369"/>
    <w:rsid w:val="6B953B31"/>
    <w:rsid w:val="6C032535"/>
    <w:rsid w:val="6C42A5A4"/>
    <w:rsid w:val="6DB06865"/>
    <w:rsid w:val="6E0FD40D"/>
    <w:rsid w:val="6E240ED4"/>
    <w:rsid w:val="6EA3F360"/>
    <w:rsid w:val="6EA866DA"/>
    <w:rsid w:val="6EBD34E3"/>
    <w:rsid w:val="6EC79FF8"/>
    <w:rsid w:val="6EF2734E"/>
    <w:rsid w:val="6F68AB0B"/>
    <w:rsid w:val="6FFC9FC7"/>
    <w:rsid w:val="7035D3F1"/>
    <w:rsid w:val="707F6C65"/>
    <w:rsid w:val="716190CB"/>
    <w:rsid w:val="71831740"/>
    <w:rsid w:val="719B07EB"/>
    <w:rsid w:val="71DB9422"/>
    <w:rsid w:val="71E9C645"/>
    <w:rsid w:val="721809AF"/>
    <w:rsid w:val="724A8A94"/>
    <w:rsid w:val="728B8F16"/>
    <w:rsid w:val="72EB32B6"/>
    <w:rsid w:val="72F4ACA6"/>
    <w:rsid w:val="734EB0DE"/>
    <w:rsid w:val="73AC9425"/>
    <w:rsid w:val="73BB13DF"/>
    <w:rsid w:val="74275F77"/>
    <w:rsid w:val="7492DF53"/>
    <w:rsid w:val="7567A936"/>
    <w:rsid w:val="757C559F"/>
    <w:rsid w:val="75F23E8E"/>
    <w:rsid w:val="768E14BA"/>
    <w:rsid w:val="76A2A34D"/>
    <w:rsid w:val="76AF0545"/>
    <w:rsid w:val="76B7B921"/>
    <w:rsid w:val="76CAE0E6"/>
    <w:rsid w:val="76E82C90"/>
    <w:rsid w:val="77061A4A"/>
    <w:rsid w:val="77A48E20"/>
    <w:rsid w:val="77B8ED07"/>
    <w:rsid w:val="77BEA3D9"/>
    <w:rsid w:val="77D766C4"/>
    <w:rsid w:val="77F5D2D0"/>
    <w:rsid w:val="77F6BB1E"/>
    <w:rsid w:val="78516C0C"/>
    <w:rsid w:val="786583C8"/>
    <w:rsid w:val="78B139DA"/>
    <w:rsid w:val="796BDAB5"/>
    <w:rsid w:val="798F64D0"/>
    <w:rsid w:val="79FF704C"/>
    <w:rsid w:val="7A33A1CA"/>
    <w:rsid w:val="7A877788"/>
    <w:rsid w:val="7AF6449B"/>
    <w:rsid w:val="7B0A7F62"/>
    <w:rsid w:val="7B5F1628"/>
    <w:rsid w:val="7BFC5BCC"/>
    <w:rsid w:val="7C128EA6"/>
    <w:rsid w:val="7C131D0C"/>
    <w:rsid w:val="7CBB9375"/>
    <w:rsid w:val="7CCA49F2"/>
    <w:rsid w:val="7CF6D64F"/>
    <w:rsid w:val="7D37AB94"/>
    <w:rsid w:val="7D38843B"/>
    <w:rsid w:val="7D8F7B38"/>
    <w:rsid w:val="7E3965E0"/>
    <w:rsid w:val="7E562124"/>
    <w:rsid w:val="7F4AE99F"/>
    <w:rsid w:val="7FE2F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8800"/>
  <w15:chartTrackingRefBased/>
  <w15:docId w15:val="{895DCDAE-AEAE-4549-93C2-52FB8512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finalfantasy.fandom.com/wiki/Cloud_Strif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correlation-machine.com/VideoGameCorpus/randomVideoLocati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eannyD/VideoGameDialogueCorpus" TargetMode="External"/><Relationship Id="rId5"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yperlink" Target="https://cardiff.cloud.panopto.eu/Panopto/Pages/Viewer.aspx?id=e9506a4a-bda6-4138-abcb-ace600ec2f38" TargetMode="External"/><Relationship Id="rId19" Type="http://schemas.openxmlformats.org/officeDocument/2006/relationships/hyperlink" Target="https://finalfantasy.fandom.com/wiki/Quina_Qu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A721B444D50A4CA4BE85FB41E97671" ma:contentTypeVersion="9" ma:contentTypeDescription="Create a new document." ma:contentTypeScope="" ma:versionID="bd5dfdb21988d514ab83b547d0191baf">
  <xsd:schema xmlns:xsd="http://www.w3.org/2001/XMLSchema" xmlns:xs="http://www.w3.org/2001/XMLSchema" xmlns:p="http://schemas.microsoft.com/office/2006/metadata/properties" xmlns:ns2="0d7bfc8d-e26c-4541-8710-249a8e43ca1a" xmlns:ns3="10f1f59a-b267-4bec-ae27-7c3cde6a988a" targetNamespace="http://schemas.microsoft.com/office/2006/metadata/properties" ma:root="true" ma:fieldsID="9091ea207f4d816a0f0f902cb0763706" ns2:_="" ns3:_="">
    <xsd:import namespace="0d7bfc8d-e26c-4541-8710-249a8e43ca1a"/>
    <xsd:import namespace="10f1f59a-b267-4bec-ae27-7c3cde6a98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bfc8d-e26c-4541-8710-249a8e43ca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f1f59a-b267-4bec-ae27-7c3cde6a98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56FD06-9BC0-4971-82F3-259B55F8F9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bfc8d-e26c-4541-8710-249a8e43ca1a"/>
    <ds:schemaRef ds:uri="10f1f59a-b267-4bec-ae27-7c3cde6a9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220CBF-F08D-47FA-8709-30504F56A7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F56E27-D2FF-4E2E-9B44-B65FADAF211D}">
  <ds:schemaRefs>
    <ds:schemaRef ds:uri="http://schemas.microsoft.com/sharepoint/v3/contenttype/forms"/>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1678</Words>
  <Characters>9566</Characters>
  <Application>Microsoft Office Word</Application>
  <DocSecurity>0</DocSecurity>
  <Lines>79</Lines>
  <Paragraphs>22</Paragraphs>
  <ScaleCrop>false</ScaleCrop>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Roberts</dc:creator>
  <cp:keywords/>
  <dc:description/>
  <cp:lastModifiedBy>Sean Roberts</cp:lastModifiedBy>
  <cp:revision>13</cp:revision>
  <dcterms:created xsi:type="dcterms:W3CDTF">2021-03-11T17:13:00Z</dcterms:created>
  <dcterms:modified xsi:type="dcterms:W3CDTF">2022-06-16T14:53:00Z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0x0101002AA721B444D50A4CA4BE85FB41E97671</vt:lpwstr>
  </property>
</Properties>
</file>